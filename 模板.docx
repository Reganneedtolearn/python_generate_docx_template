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7CD4E" w14:textId="77777777" w:rsidR="00017728" w:rsidRDefault="00017728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>H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i </w:t>
      </w:r>
      <w:r>
        <w:rPr>
          <w:rFonts w:ascii="微软雅黑" w:eastAsia="微软雅黑" w:hAnsi="微软雅黑"/>
          <w:color w:val="4F4F4F"/>
          <w:shd w:val="clear" w:color="auto" w:fill="FFFFFF"/>
        </w:rPr>
        <w:t>Lester</w:t>
      </w:r>
    </w:p>
    <w:p w14:paraId="2FD18C5C" w14:textId="7662854D" w:rsidR="00A2245F" w:rsidRDefault="001D4E40">
      <w:r>
        <w:t>{{</w:t>
      </w:r>
      <w:proofErr w:type="spellStart"/>
      <w:r w:rsidR="00DD686A">
        <w:t>xing_ming</w:t>
      </w:r>
      <w:proofErr w:type="spellEnd"/>
      <w:r>
        <w:t>}}</w:t>
      </w:r>
    </w:p>
    <w:p w14:paraId="30D75BC6" w14:textId="10D61E98" w:rsidR="0043236E" w:rsidRDefault="00DD686A">
      <w:r>
        <w:t>{{</w:t>
      </w:r>
      <w:proofErr w:type="spellStart"/>
      <w:r>
        <w:rPr>
          <w:rFonts w:hint="eastAsia"/>
        </w:rPr>
        <w:t>nian</w:t>
      </w:r>
      <w:r>
        <w:t>_ling</w:t>
      </w:r>
      <w:proofErr w:type="spellEnd"/>
      <w:r>
        <w:t>}}</w:t>
      </w:r>
    </w:p>
    <w:p w14:paraId="01605DB4" w14:textId="6910C125" w:rsidR="00DD686A" w:rsidRDefault="00DD686A">
      <w:r>
        <w:t>{{xing_bie}}</w:t>
      </w:r>
      <w:bookmarkStart w:id="0" w:name="_GoBack"/>
      <w:bookmarkEnd w:id="0"/>
    </w:p>
    <w:sectPr w:rsidR="00DD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5C"/>
    <w:rsid w:val="00017728"/>
    <w:rsid w:val="0017195C"/>
    <w:rsid w:val="001D4E40"/>
    <w:rsid w:val="0043236E"/>
    <w:rsid w:val="00450CD8"/>
    <w:rsid w:val="00A2245F"/>
    <w:rsid w:val="00D57FF1"/>
    <w:rsid w:val="00D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2CBA"/>
  <w15:chartTrackingRefBased/>
  <w15:docId w15:val="{FE0C79A2-BDB9-462F-9C49-8690424C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Lester (DF PL CAS MS-AWS MAA CCC DEV)</dc:creator>
  <cp:keywords/>
  <dc:description/>
  <cp:lastModifiedBy>Zhang, Lester (DI SW CAS MS-AWS MAA CCC DEV)</cp:lastModifiedBy>
  <cp:revision>8</cp:revision>
  <dcterms:created xsi:type="dcterms:W3CDTF">2019-04-12T02:40:00Z</dcterms:created>
  <dcterms:modified xsi:type="dcterms:W3CDTF">2019-04-12T10:05:00Z</dcterms:modified>
</cp:coreProperties>
</file>