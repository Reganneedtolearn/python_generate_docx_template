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EF0" w:rsidRDefault="00C31EF0">
      <w:pPr>
        <w:spacing w:line="1400" w:lineRule="exact"/>
        <w:rPr>
          <w:rFonts w:ascii="方正小标宋简体" w:eastAsia="方正小标宋简体" w:hAnsi="宋体" w:cs="Times New Roman"/>
          <w:kern w:val="0"/>
          <w:sz w:val="84"/>
          <w:szCs w:val="24"/>
        </w:rPr>
        <w:pPrChange w:id="0" w:author="Zhang, Lester (DI SW CAS MS-AWS MAA CCC DEV)" w:date="2019-04-13T17:34:00Z">
          <w:pPr>
            <w:spacing w:line="1400" w:lineRule="exact"/>
            <w:jc w:val="center"/>
          </w:pPr>
        </w:pPrChange>
      </w:pPr>
      <w:bookmarkStart w:id="1" w:name="_Toc319916404"/>
    </w:p>
    <w:p w:rsidR="00C31EF0" w:rsidRDefault="00C31EF0">
      <w:pPr>
        <w:spacing w:line="1400" w:lineRule="exact"/>
        <w:jc w:val="center"/>
        <w:rPr>
          <w:rFonts w:ascii="方正小标宋简体" w:eastAsia="方正小标宋简体" w:hAnsi="宋体" w:cs="Times New Roman"/>
          <w:kern w:val="0"/>
          <w:sz w:val="84"/>
          <w:szCs w:val="24"/>
        </w:rPr>
      </w:pPr>
    </w:p>
    <w:p w:rsidR="00C31EF0" w:rsidRDefault="00C31EF0">
      <w:pPr>
        <w:spacing w:line="1400" w:lineRule="exact"/>
        <w:jc w:val="center"/>
        <w:rPr>
          <w:rFonts w:ascii="方正小标宋简体" w:eastAsia="方正小标宋简体" w:hAnsi="宋体" w:cs="Times New Roman"/>
          <w:kern w:val="0"/>
          <w:sz w:val="84"/>
          <w:szCs w:val="24"/>
        </w:rPr>
      </w:pPr>
    </w:p>
    <w:p w:rsidR="00C31EF0" w:rsidRDefault="00572EF5">
      <w:pPr>
        <w:spacing w:line="1400" w:lineRule="exact"/>
        <w:jc w:val="center"/>
        <w:rPr>
          <w:rFonts w:ascii="方正小标宋简体" w:eastAsia="方正小标宋简体" w:hAnsi="宋体" w:cs="Times New Roman"/>
          <w:kern w:val="0"/>
          <w:sz w:val="84"/>
          <w:szCs w:val="24"/>
        </w:rPr>
      </w:pPr>
      <w:r>
        <w:rPr>
          <w:rFonts w:ascii="方正小标宋简体" w:eastAsia="方正小标宋简体" w:hAnsi="宋体" w:cs="Times New Roman" w:hint="eastAsia"/>
          <w:kern w:val="0"/>
          <w:sz w:val="84"/>
          <w:szCs w:val="24"/>
        </w:rPr>
        <w:t>个人购房担保</w:t>
      </w:r>
      <w:bookmarkEnd w:id="1"/>
    </w:p>
    <w:p w:rsidR="00C31EF0" w:rsidRDefault="00572EF5">
      <w:pPr>
        <w:spacing w:line="1400" w:lineRule="exact"/>
        <w:jc w:val="center"/>
        <w:rPr>
          <w:rFonts w:ascii="方正小标宋简体" w:eastAsia="方正小标宋简体" w:hAnsi="宋体" w:cs="Times New Roman"/>
          <w:kern w:val="0"/>
          <w:sz w:val="84"/>
          <w:szCs w:val="24"/>
        </w:rPr>
      </w:pPr>
      <w:bookmarkStart w:id="2" w:name="_Toc319916405"/>
      <w:r>
        <w:rPr>
          <w:rFonts w:ascii="方正小标宋简体" w:eastAsia="方正小标宋简体" w:hAnsi="宋体" w:cs="Times New Roman" w:hint="eastAsia"/>
          <w:kern w:val="0"/>
          <w:sz w:val="84"/>
          <w:szCs w:val="24"/>
        </w:rPr>
        <w:t>借款合同</w:t>
      </w:r>
      <w:bookmarkEnd w:id="2"/>
    </w:p>
    <w:p w:rsidR="00C31EF0" w:rsidRDefault="00C31EF0">
      <w:pPr>
        <w:spacing w:line="520" w:lineRule="exact"/>
        <w:rPr>
          <w:rFonts w:ascii="Times New Roman" w:eastAsia="SimHei" w:hAnsi="Times New Roman" w:cs="Times New Roman"/>
          <w:b/>
          <w:bCs/>
          <w:kern w:val="0"/>
          <w:sz w:val="40"/>
          <w:szCs w:val="28"/>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B24611">
      <w:pPr>
        <w:spacing w:line="360" w:lineRule="auto"/>
        <w:jc w:val="center"/>
        <w:rPr>
          <w:rFonts w:ascii="宋体" w:hAnsi="宋体" w:cs="Times New Roman"/>
          <w:kern w:val="0"/>
          <w:sz w:val="24"/>
          <w:szCs w:val="24"/>
        </w:rPr>
      </w:pPr>
      <w:r>
        <w:rPr>
          <w:rFonts w:ascii="Times New Roman" w:hAnsi="Times New Roman"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5" type="#_x0000_t75" style="width:2in;height:28.25pt">
            <v:imagedata r:id="rId7" o:title="" croptop="4718f" cropbottom="9436f"/>
          </v:shape>
        </w:pict>
      </w:r>
    </w:p>
    <w:p w:rsidR="00C31EF0" w:rsidRDefault="00572EF5">
      <w:pPr>
        <w:spacing w:line="360" w:lineRule="auto"/>
        <w:jc w:val="center"/>
        <w:rPr>
          <w:rFonts w:ascii="方正小标宋简体" w:eastAsia="方正小标宋简体" w:hAnsi="宋体" w:cs="Times New Roman"/>
          <w:kern w:val="0"/>
          <w:sz w:val="32"/>
          <w:szCs w:val="32"/>
        </w:rPr>
      </w:pPr>
      <w:r>
        <w:rPr>
          <w:rFonts w:ascii="方正小标宋简体" w:eastAsia="方正小标宋简体" w:hAnsi="宋体" w:cs="Times New Roman"/>
          <w:kern w:val="0"/>
          <w:sz w:val="36"/>
          <w:szCs w:val="24"/>
        </w:rPr>
        <w:br w:type="page"/>
      </w:r>
      <w:r>
        <w:rPr>
          <w:rFonts w:ascii="方正小标宋简体" w:eastAsia="方正小标宋简体" w:hAnsi="宋体" w:cs="Times New Roman" w:hint="eastAsia"/>
          <w:kern w:val="0"/>
          <w:sz w:val="32"/>
          <w:szCs w:val="32"/>
        </w:rPr>
        <w:lastRenderedPageBreak/>
        <w:t>特别提示</w:t>
      </w:r>
    </w:p>
    <w:p w:rsidR="00C31EF0" w:rsidRDefault="00C31EF0">
      <w:pPr>
        <w:spacing w:line="360" w:lineRule="auto"/>
        <w:jc w:val="center"/>
        <w:rPr>
          <w:rFonts w:ascii="宋体" w:hAnsi="宋体" w:cs="Times New Roman"/>
          <w:b/>
          <w:kern w:val="0"/>
          <w:sz w:val="36"/>
          <w:szCs w:val="24"/>
        </w:rPr>
      </w:pP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hint="eastAsia"/>
          <w:kern w:val="0"/>
          <w:sz w:val="30"/>
          <w:szCs w:val="24"/>
        </w:rPr>
        <w:t>为了维护您的利益，请在签署本合同前，仔细阅读本合同的各条款，并特别注意如下事项：</w:t>
      </w: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kern w:val="0"/>
          <w:sz w:val="30"/>
          <w:szCs w:val="24"/>
        </w:rPr>
        <w:t>1.本合同中关于借款人、保证人、抵押人和出质人义务及违约的责任承担条款；</w:t>
      </w: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kern w:val="0"/>
          <w:sz w:val="30"/>
          <w:szCs w:val="24"/>
        </w:rPr>
        <w:t>2.您应确保提交的借款申请文件及资料真实、合法、有效；</w:t>
      </w: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kern w:val="0"/>
          <w:sz w:val="30"/>
          <w:szCs w:val="24"/>
        </w:rPr>
        <w:t>3.您应本着诚实、信用的原则，签订本合同，并承诺按本合同的约定履行义务；</w:t>
      </w: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kern w:val="0"/>
          <w:sz w:val="30"/>
          <w:szCs w:val="24"/>
        </w:rPr>
        <w:t>4.请用蓝色或黑色墨水的钢笔或签字笔工整地填写</w:t>
      </w:r>
      <w:r>
        <w:rPr>
          <w:rFonts w:ascii="宋体" w:hAnsi="宋体" w:cs="Times New Roman" w:hint="eastAsia"/>
          <w:kern w:val="0"/>
          <w:sz w:val="30"/>
          <w:szCs w:val="24"/>
        </w:rPr>
        <w:t>协商一致</w:t>
      </w:r>
      <w:r>
        <w:rPr>
          <w:rFonts w:ascii="宋体" w:hAnsi="宋体" w:hint="eastAsia"/>
          <w:kern w:val="0"/>
          <w:sz w:val="32"/>
        </w:rPr>
        <w:t>的</w:t>
      </w:r>
      <w:r>
        <w:rPr>
          <w:rFonts w:ascii="宋体" w:hAnsi="宋体" w:cs="Times New Roman" w:hint="eastAsia"/>
          <w:kern w:val="0"/>
          <w:sz w:val="30"/>
          <w:szCs w:val="24"/>
        </w:rPr>
        <w:t>内容。</w:t>
      </w:r>
    </w:p>
    <w:p w:rsidR="00C31EF0" w:rsidRDefault="00C31EF0">
      <w:pPr>
        <w:spacing w:line="360" w:lineRule="auto"/>
        <w:ind w:firstLineChars="200" w:firstLine="600"/>
        <w:rPr>
          <w:rFonts w:ascii="宋体" w:hAnsi="宋体" w:cs="Times New Roman"/>
          <w:kern w:val="0"/>
          <w:sz w:val="30"/>
          <w:szCs w:val="24"/>
        </w:rPr>
      </w:pPr>
    </w:p>
    <w:p w:rsidR="00C31EF0" w:rsidRDefault="00572EF5">
      <w:pPr>
        <w:spacing w:line="360" w:lineRule="auto"/>
        <w:ind w:firstLineChars="200" w:firstLine="602"/>
        <w:rPr>
          <w:rFonts w:ascii="宋体" w:hAnsi="宋体" w:cs="Times New Roman"/>
          <w:b/>
          <w:kern w:val="0"/>
          <w:sz w:val="30"/>
          <w:szCs w:val="24"/>
        </w:rPr>
      </w:pPr>
      <w:r>
        <w:rPr>
          <w:rFonts w:ascii="宋体" w:hAnsi="宋体" w:cs="Times New Roman" w:hint="eastAsia"/>
          <w:b/>
          <w:kern w:val="0"/>
          <w:sz w:val="30"/>
          <w:szCs w:val="24"/>
        </w:rPr>
        <w:t>如您对本合同有疑问，可向成都农村商业银行股份有限公司咨询。</w:t>
      </w:r>
    </w:p>
    <w:p w:rsidR="00C31EF0" w:rsidRDefault="00C31EF0">
      <w:pPr>
        <w:spacing w:line="360" w:lineRule="auto"/>
        <w:ind w:firstLineChars="200" w:firstLine="600"/>
        <w:rPr>
          <w:rFonts w:ascii="宋体" w:hAnsi="宋体" w:cs="Times New Roman"/>
          <w:kern w:val="0"/>
          <w:sz w:val="30"/>
          <w:szCs w:val="24"/>
        </w:rPr>
      </w:pPr>
    </w:p>
    <w:p w:rsidR="00C31EF0" w:rsidRDefault="00C31EF0">
      <w:pPr>
        <w:spacing w:line="440" w:lineRule="atLeast"/>
        <w:jc w:val="center"/>
        <w:rPr>
          <w:rFonts w:ascii="宋体" w:hAnsi="宋体" w:cs="Times New Roman"/>
          <w:b/>
          <w:kern w:val="0"/>
          <w:sz w:val="24"/>
          <w:szCs w:val="24"/>
        </w:rPr>
      </w:pPr>
    </w:p>
    <w:p w:rsidR="00C31EF0" w:rsidRDefault="00C31EF0">
      <w:pPr>
        <w:spacing w:line="440" w:lineRule="atLeast"/>
        <w:rPr>
          <w:rFonts w:ascii="宋体" w:hAnsi="宋体" w:cs="Times New Roman"/>
          <w:sz w:val="24"/>
          <w:szCs w:val="24"/>
        </w:rPr>
      </w:pPr>
    </w:p>
    <w:p w:rsidR="00C31EF0" w:rsidRDefault="00572EF5">
      <w:pPr>
        <w:jc w:val="center"/>
        <w:outlineLvl w:val="0"/>
        <w:rPr>
          <w:rFonts w:ascii="方正小标宋简体" w:eastAsia="方正小标宋简体" w:hAnsi="宋体" w:cs="Times New Roman"/>
          <w:bCs/>
          <w:kern w:val="0"/>
          <w:sz w:val="32"/>
          <w:szCs w:val="32"/>
        </w:rPr>
      </w:pPr>
      <w:r>
        <w:rPr>
          <w:rFonts w:ascii="宋体" w:hAnsi="宋体" w:cs="Times New Roman"/>
          <w:bCs/>
          <w:kern w:val="0"/>
          <w:sz w:val="24"/>
          <w:szCs w:val="24"/>
        </w:rPr>
        <w:br w:type="page"/>
      </w:r>
      <w:bookmarkStart w:id="3" w:name="_Toc352340447"/>
      <w:r>
        <w:rPr>
          <w:rFonts w:ascii="方正小标宋简体" w:eastAsia="方正小标宋简体" w:hAnsi="宋体" w:cs="Times New Roman" w:hint="eastAsia"/>
          <w:bCs/>
          <w:kern w:val="0"/>
          <w:sz w:val="32"/>
          <w:szCs w:val="32"/>
        </w:rPr>
        <w:lastRenderedPageBreak/>
        <w:t>个人购房担保借款合同</w:t>
      </w:r>
      <w:bookmarkEnd w:id="3"/>
    </w:p>
    <w:p w:rsidR="00C31EF0" w:rsidRDefault="00572EF5">
      <w:pPr>
        <w:spacing w:line="360" w:lineRule="exact"/>
        <w:jc w:val="center"/>
        <w:rPr>
          <w:rFonts w:ascii="宋体" w:hAnsi="宋体" w:cs="Times New Roman"/>
          <w:b/>
          <w:kern w:val="0"/>
          <w:sz w:val="23"/>
          <w:szCs w:val="23"/>
        </w:rPr>
      </w:pPr>
      <w:ins w:id="4" w:author="sunjian1" w:date="2017-12-06T15:30:00Z">
        <w:r>
          <w:rPr>
            <w:rFonts w:ascii="宋体" w:hAnsi="宋体" w:cs="Times New Roman" w:hint="eastAsia"/>
            <w:bCs/>
            <w:sz w:val="23"/>
            <w:szCs w:val="23"/>
          </w:rPr>
          <w:t xml:space="preserve">         </w:t>
        </w:r>
      </w:ins>
      <w:r>
        <w:rPr>
          <w:rFonts w:ascii="宋体" w:hAnsi="宋体" w:cs="Times New Roman" w:hint="eastAsia"/>
          <w:bCs/>
          <w:sz w:val="23"/>
          <w:szCs w:val="23"/>
        </w:rPr>
        <w:t>编号：</w:t>
      </w:r>
      <w:ins w:id="5" w:author="sunjian1" w:date="2017-10-23T11:15:00Z">
        <w:r>
          <w:rPr>
            <w:rFonts w:ascii="宋体" w:hAnsi="宋体" w:cs="Times New Roman" w:hint="eastAsia"/>
            <w:bCs/>
            <w:sz w:val="23"/>
            <w:szCs w:val="23"/>
          </w:rPr>
          <w:t>成农商郫红个房借</w:t>
        </w:r>
      </w:ins>
      <w:ins w:id="6" w:author="sunjian1" w:date="2017-10-23T11:16:00Z">
        <w:r>
          <w:rPr>
            <w:rFonts w:ascii="宋体" w:hAnsi="宋体" w:cs="Times New Roman" w:hint="eastAsia"/>
            <w:bCs/>
            <w:sz w:val="23"/>
            <w:szCs w:val="23"/>
          </w:rPr>
          <w:t>X201</w:t>
        </w:r>
      </w:ins>
      <w:ins w:id="7" w:author="sunjian1" w:date="2019-03-18T15:00:00Z">
        <w:r>
          <w:rPr>
            <w:rFonts w:ascii="宋体" w:hAnsi="宋体" w:cs="Times New Roman" w:hint="eastAsia"/>
            <w:bCs/>
            <w:sz w:val="23"/>
            <w:szCs w:val="23"/>
          </w:rPr>
          <w:t>9</w:t>
        </w:r>
      </w:ins>
      <w:ins w:id="8" w:author="sunjian1" w:date="2017-10-23T11:16:00Z">
        <w:r>
          <w:rPr>
            <w:rFonts w:ascii="宋体" w:hAnsi="宋体" w:cs="Times New Roman" w:hint="eastAsia"/>
            <w:bCs/>
            <w:sz w:val="23"/>
            <w:szCs w:val="23"/>
          </w:rPr>
          <w:t>00</w:t>
        </w:r>
      </w:ins>
    </w:p>
    <w:p w:rsidR="00C31EF0" w:rsidRDefault="00C31EF0">
      <w:pPr>
        <w:spacing w:line="360" w:lineRule="exact"/>
        <w:jc w:val="center"/>
        <w:rPr>
          <w:rFonts w:ascii="宋体" w:hAnsi="宋体" w:cs="Times New Roman"/>
          <w:sz w:val="23"/>
          <w:szCs w:val="23"/>
          <w:u w:val="single"/>
        </w:rPr>
      </w:pPr>
    </w:p>
    <w:p w:rsidR="00C31EF0" w:rsidRDefault="00572EF5">
      <w:pPr>
        <w:spacing w:line="360" w:lineRule="exact"/>
        <w:rPr>
          <w:ins w:id="9" w:author="sunjian1" w:date="2017-10-23T11:15:00Z"/>
          <w:rFonts w:ascii="宋体" w:hAnsi="宋体" w:cs="Times New Roman"/>
          <w:sz w:val="23"/>
          <w:szCs w:val="23"/>
        </w:rPr>
      </w:pPr>
      <w:ins w:id="10" w:author="sunjian1" w:date="2017-10-23T11:15:00Z">
        <w:r>
          <w:rPr>
            <w:rFonts w:ascii="宋体" w:hAnsi="宋体" w:cs="Times New Roman" w:hint="eastAsia"/>
            <w:sz w:val="23"/>
            <w:szCs w:val="23"/>
          </w:rPr>
          <w:t>贷款人（抵押权人、质权人）：成都农村商业银行股份有限公司郫都红兴支行</w:t>
        </w:r>
      </w:ins>
    </w:p>
    <w:p w:rsidR="00C31EF0" w:rsidRDefault="00572EF5">
      <w:pPr>
        <w:spacing w:line="360" w:lineRule="exact"/>
        <w:rPr>
          <w:ins w:id="11" w:author="sunjian1" w:date="2017-10-23T11:15:00Z"/>
          <w:rFonts w:ascii="宋体" w:hAnsi="宋体" w:cs="Times New Roman"/>
          <w:sz w:val="23"/>
          <w:szCs w:val="23"/>
        </w:rPr>
      </w:pPr>
      <w:ins w:id="12" w:author="sunjian1" w:date="2017-10-23T11:15:00Z">
        <w:r>
          <w:rPr>
            <w:rFonts w:ascii="宋体" w:hAnsi="宋体" w:cs="Times New Roman" w:hint="eastAsia"/>
            <w:sz w:val="23"/>
            <w:szCs w:val="23"/>
          </w:rPr>
          <w:t>住所地：郫都区郫筒镇望丛东路198号</w:t>
        </w:r>
      </w:ins>
    </w:p>
    <w:p w:rsidR="00C31EF0" w:rsidRDefault="00572EF5">
      <w:pPr>
        <w:spacing w:line="360" w:lineRule="exact"/>
        <w:rPr>
          <w:ins w:id="13" w:author="sunjian1" w:date="2017-10-23T11:15:00Z"/>
          <w:rFonts w:ascii="宋体" w:hAnsi="宋体" w:cs="Times New Roman"/>
          <w:sz w:val="23"/>
          <w:szCs w:val="23"/>
        </w:rPr>
      </w:pPr>
      <w:ins w:id="14" w:author="sunjian1" w:date="2017-10-23T11:15:00Z">
        <w:r>
          <w:rPr>
            <w:rFonts w:ascii="宋体" w:hAnsi="宋体" w:cs="Times New Roman" w:hint="eastAsia"/>
            <w:sz w:val="23"/>
            <w:szCs w:val="23"/>
          </w:rPr>
          <w:t>负责人：</w:t>
        </w:r>
      </w:ins>
      <w:ins w:id="15" w:author="sunjian1" w:date="2019-03-18T15:00:00Z">
        <w:r>
          <w:rPr>
            <w:rFonts w:ascii="宋体" w:hAnsi="宋体" w:cs="Times New Roman" w:hint="eastAsia"/>
            <w:sz w:val="23"/>
            <w:szCs w:val="23"/>
          </w:rPr>
          <w:t>陈莉</w:t>
        </w:r>
      </w:ins>
    </w:p>
    <w:p w:rsidR="00C31EF0" w:rsidRDefault="00572EF5">
      <w:pPr>
        <w:spacing w:line="360" w:lineRule="exact"/>
        <w:rPr>
          <w:ins w:id="16" w:author="sunjian1" w:date="2017-10-23T11:15:00Z"/>
          <w:rFonts w:ascii="宋体" w:hAnsi="宋体" w:cs="Times New Roman"/>
          <w:sz w:val="23"/>
          <w:szCs w:val="23"/>
        </w:rPr>
      </w:pPr>
      <w:ins w:id="17" w:author="sunjian1" w:date="2017-10-23T11:15:00Z">
        <w:r>
          <w:rPr>
            <w:rFonts w:ascii="宋体" w:hAnsi="宋体" w:cs="Times New Roman" w:hint="eastAsia"/>
            <w:sz w:val="23"/>
            <w:szCs w:val="23"/>
          </w:rPr>
          <w:t xml:space="preserve">邮编： </w:t>
        </w:r>
        <w:del w:id="18" w:author="Zhang, Lester (DI SW CAS MS-AWS MAA CCC DEV)" w:date="2019-04-13T16:54:00Z">
          <w:r w:rsidDel="00ED0646">
            <w:rPr>
              <w:rFonts w:ascii="宋体" w:hAnsi="宋体" w:cs="Times New Roman" w:hint="eastAsia"/>
              <w:sz w:val="23"/>
              <w:szCs w:val="23"/>
            </w:rPr>
            <w:delText>611730</w:delText>
          </w:r>
        </w:del>
      </w:ins>
      <w:ins w:id="19" w:author="Zhang, Lester (DI SW CAS MS-AWS MAA CCC DEV)" w:date="2019-04-13T16:54:00Z">
        <w:r w:rsidR="00ED0646">
          <w:rPr>
            <w:rFonts w:ascii="宋体" w:hAnsi="宋体" w:cs="Times New Roman" w:hint="eastAsia"/>
            <w:sz w:val="23"/>
            <w:szCs w:val="23"/>
          </w:rPr>
          <w:t>610000</w:t>
        </w:r>
      </w:ins>
      <w:ins w:id="20" w:author="sunjian1" w:date="2017-10-23T11:15:00Z">
        <w:r>
          <w:rPr>
            <w:rFonts w:ascii="宋体" w:hAnsi="宋体" w:cs="Times New Roman" w:hint="eastAsia"/>
            <w:sz w:val="23"/>
            <w:szCs w:val="23"/>
          </w:rPr>
          <w:t xml:space="preserve">                              电话：028-87885188</w:t>
        </w:r>
      </w:ins>
    </w:p>
    <w:p w:rsidR="00C31EF0" w:rsidRDefault="00572EF5">
      <w:pPr>
        <w:spacing w:line="360" w:lineRule="exact"/>
        <w:rPr>
          <w:ins w:id="21" w:author="sunjian1" w:date="2017-10-23T11:15:00Z"/>
          <w:rFonts w:ascii="宋体" w:hAnsi="宋体" w:cs="Times New Roman"/>
          <w:sz w:val="23"/>
          <w:szCs w:val="23"/>
        </w:rPr>
      </w:pPr>
      <w:ins w:id="22" w:author="sunjian1" w:date="2017-10-23T11:15:00Z">
        <w:r>
          <w:rPr>
            <w:rFonts w:ascii="宋体" w:hAnsi="宋体" w:cs="Times New Roman" w:hint="eastAsia"/>
            <w:sz w:val="23"/>
            <w:szCs w:val="23"/>
          </w:rPr>
          <w:t>邮箱：</w:t>
        </w:r>
      </w:ins>
      <w:ins w:id="23" w:author="sunjian1" w:date="2019-03-18T15:01:00Z">
        <w:r>
          <w:rPr>
            <w:rFonts w:ascii="宋体" w:hAnsi="宋体" w:cs="Times New Roman" w:hint="eastAsia"/>
            <w:sz w:val="23"/>
            <w:szCs w:val="23"/>
          </w:rPr>
          <w:t>chenli3</w:t>
        </w:r>
      </w:ins>
      <w:ins w:id="24" w:author="sunjian1" w:date="2017-10-23T11:15:00Z">
        <w:r>
          <w:rPr>
            <w:rFonts w:ascii="宋体" w:hAnsi="宋体" w:cs="Times New Roman" w:hint="eastAsia"/>
            <w:sz w:val="23"/>
            <w:szCs w:val="23"/>
          </w:rPr>
          <w:t>＠cdrcb.com</w:t>
        </w:r>
      </w:ins>
    </w:p>
    <w:p w:rsidR="00C31EF0" w:rsidRDefault="00572EF5">
      <w:pPr>
        <w:spacing w:line="360" w:lineRule="exact"/>
        <w:rPr>
          <w:del w:id="25" w:author="sunjian1" w:date="2017-10-23T11:15:00Z"/>
          <w:rFonts w:ascii="宋体" w:hAnsi="宋体" w:cs="Times New Roman"/>
          <w:sz w:val="23"/>
          <w:szCs w:val="23"/>
        </w:rPr>
      </w:pPr>
      <w:del w:id="26" w:author="sunjian1" w:date="2017-10-23T11:15:00Z">
        <w:r>
          <w:rPr>
            <w:rFonts w:ascii="宋体" w:hAnsi="宋体" w:cs="Times New Roman" w:hint="eastAsia"/>
            <w:sz w:val="23"/>
            <w:szCs w:val="23"/>
          </w:rPr>
          <w:delText>贷款人（抵押权人、质权人）：成都农村商业银行股份有限公司_____________</w:delText>
        </w:r>
      </w:del>
    </w:p>
    <w:p w:rsidR="00C31EF0" w:rsidRDefault="00572EF5">
      <w:pPr>
        <w:spacing w:line="360" w:lineRule="exact"/>
        <w:rPr>
          <w:del w:id="27" w:author="sunjian1" w:date="2017-10-23T11:15:00Z"/>
          <w:rFonts w:ascii="宋体" w:hAnsi="宋体" w:cs="Times New Roman"/>
          <w:sz w:val="23"/>
          <w:szCs w:val="23"/>
        </w:rPr>
      </w:pPr>
      <w:del w:id="28" w:author="sunjian1" w:date="2017-10-23T11:15:00Z">
        <w:r>
          <w:rPr>
            <w:rFonts w:ascii="宋体" w:hAnsi="宋体" w:cs="Times New Roman" w:hint="eastAsia"/>
            <w:sz w:val="23"/>
            <w:szCs w:val="23"/>
          </w:rPr>
          <w:delText>住所地：</w:delText>
        </w:r>
      </w:del>
    </w:p>
    <w:p w:rsidR="00C31EF0" w:rsidRDefault="00572EF5">
      <w:pPr>
        <w:spacing w:line="360" w:lineRule="exact"/>
        <w:rPr>
          <w:del w:id="29" w:author="sunjian1" w:date="2017-10-23T11:15:00Z"/>
          <w:rFonts w:ascii="宋体" w:hAnsi="宋体" w:cs="Times New Roman"/>
          <w:sz w:val="23"/>
          <w:szCs w:val="23"/>
        </w:rPr>
      </w:pPr>
      <w:del w:id="30" w:author="sunjian1" w:date="2017-10-23T11:15:00Z">
        <w:r>
          <w:rPr>
            <w:rFonts w:ascii="宋体" w:hAnsi="宋体" w:cs="Times New Roman" w:hint="eastAsia"/>
            <w:sz w:val="23"/>
            <w:szCs w:val="23"/>
          </w:rPr>
          <w:delText>负责人：</w:delText>
        </w:r>
      </w:del>
    </w:p>
    <w:p w:rsidR="00C31EF0" w:rsidRDefault="00572EF5">
      <w:pPr>
        <w:spacing w:line="360" w:lineRule="exact"/>
        <w:rPr>
          <w:del w:id="31" w:author="sunjian1" w:date="2017-10-23T11:15:00Z"/>
          <w:rFonts w:ascii="宋体" w:hAnsi="宋体" w:cs="Times New Roman"/>
          <w:sz w:val="23"/>
          <w:szCs w:val="23"/>
        </w:rPr>
      </w:pPr>
      <w:del w:id="32" w:author="sunjian1" w:date="2017-10-23T11:15:00Z">
        <w:r>
          <w:rPr>
            <w:rFonts w:ascii="宋体" w:hAnsi="宋体" w:cs="Times New Roman" w:hint="eastAsia"/>
            <w:sz w:val="23"/>
            <w:szCs w:val="23"/>
          </w:rPr>
          <w:delText>邮编：                               电话：</w:delText>
        </w:r>
      </w:del>
    </w:p>
    <w:p w:rsidR="00C31EF0" w:rsidRDefault="00572EF5">
      <w:pPr>
        <w:spacing w:line="360" w:lineRule="exact"/>
        <w:rPr>
          <w:del w:id="33" w:author="sunjian1" w:date="2017-10-23T11:15:00Z"/>
          <w:rFonts w:ascii="宋体" w:hAnsi="宋体" w:cs="Times New Roman"/>
          <w:sz w:val="23"/>
          <w:szCs w:val="23"/>
        </w:rPr>
      </w:pPr>
      <w:del w:id="34" w:author="sunjian1" w:date="2017-10-23T11:15:00Z">
        <w:r>
          <w:rPr>
            <w:rFonts w:ascii="宋体" w:hAnsi="宋体" w:cs="Times New Roman" w:hint="eastAsia"/>
            <w:sz w:val="23"/>
            <w:szCs w:val="23"/>
          </w:rPr>
          <w:delText>邮箱：</w:delText>
        </w:r>
      </w:del>
    </w:p>
    <w:p w:rsidR="00C31EF0" w:rsidRDefault="00C31EF0">
      <w:pPr>
        <w:spacing w:line="360" w:lineRule="exact"/>
        <w:rPr>
          <w:rFonts w:ascii="宋体" w:hAnsi="宋体" w:cs="Times New Roman"/>
          <w:sz w:val="23"/>
          <w:szCs w:val="23"/>
          <w:u w:val="single"/>
        </w:rPr>
      </w:pPr>
    </w:p>
    <w:p w:rsidR="00C31EF0" w:rsidRDefault="00572EF5">
      <w:pPr>
        <w:spacing w:line="360" w:lineRule="exact"/>
        <w:rPr>
          <w:ins w:id="35" w:author="sunjian1" w:date="2017-11-03T11:30:00Z"/>
          <w:rFonts w:ascii="宋体" w:hAnsi="宋体" w:cs="Times New Roman"/>
          <w:sz w:val="23"/>
          <w:szCs w:val="23"/>
          <w:u w:val="single"/>
        </w:rPr>
      </w:pPr>
      <w:r>
        <w:rPr>
          <w:rFonts w:ascii="宋体" w:hAnsi="宋体" w:cs="Times New Roman" w:hint="eastAsia"/>
          <w:sz w:val="23"/>
          <w:szCs w:val="23"/>
        </w:rPr>
        <w:t>借款人</w:t>
      </w:r>
      <w:r>
        <w:rPr>
          <w:rFonts w:ascii="宋体" w:hAnsi="宋体" w:cs="Times New Roman"/>
          <w:sz w:val="23"/>
          <w:szCs w:val="23"/>
        </w:rPr>
        <w:t>1</w:t>
      </w:r>
      <w:ins w:id="36" w:author="sunjian1" w:date="2017-11-01T12:05:00Z">
        <w:r>
          <w:rPr>
            <w:rFonts w:ascii="宋体" w:hAnsi="宋体" w:cs="Times New Roman" w:hint="eastAsia"/>
            <w:sz w:val="23"/>
            <w:szCs w:val="23"/>
          </w:rPr>
          <w:t>:</w:t>
        </w:r>
      </w:ins>
      <w:ins w:id="37" w:author="sunjian1" w:date="2019-03-25T15:12:00Z">
        <w:del w:id="38" w:author="Zhang, Lester (DI SW CAS MS-AWS MAA CCC DEV)" w:date="2019-04-13T16:44:00Z">
          <w:r w:rsidDel="0083737D">
            <w:rPr>
              <w:rFonts w:ascii="宋体" w:hAnsi="宋体" w:cs="Times New Roman" w:hint="eastAsia"/>
              <w:sz w:val="23"/>
              <w:szCs w:val="23"/>
            </w:rPr>
            <w:delText>代生</w:delText>
          </w:r>
        </w:del>
      </w:ins>
      <w:ins w:id="39" w:author="sunjian1" w:date="2019-03-25T15:13:00Z">
        <w:del w:id="40" w:author="Zhang, Lester (DI SW CAS MS-AWS MAA CCC DEV)" w:date="2019-04-13T16:44:00Z">
          <w:r w:rsidDel="0083737D">
            <w:rPr>
              <w:rFonts w:ascii="宋体" w:hAnsi="宋体" w:cs="Times New Roman" w:hint="eastAsia"/>
              <w:sz w:val="23"/>
              <w:szCs w:val="23"/>
            </w:rPr>
            <w:delText>洪</w:delText>
          </w:r>
        </w:del>
      </w:ins>
      <w:ins w:id="41" w:author="Zhang, Lester (DI SW CAS MS-AWS MAA CCC DEV)" w:date="2019-04-13T16:44:00Z">
        <w:r w:rsidR="0083737D">
          <w:rPr>
            <w:rFonts w:ascii="宋体" w:hAnsi="宋体" w:cs="Times New Roman"/>
            <w:sz w:val="23"/>
            <w:szCs w:val="23"/>
          </w:rPr>
          <w:t>张婷婷</w:t>
        </w:r>
      </w:ins>
    </w:p>
    <w:p w:rsidR="00C31EF0" w:rsidRDefault="00572EF5">
      <w:pPr>
        <w:spacing w:line="360" w:lineRule="exact"/>
        <w:rPr>
          <w:ins w:id="42" w:author="sunjian1" w:date="2017-11-03T11:30:00Z"/>
          <w:rFonts w:ascii="宋体" w:hAnsi="宋体" w:cs="Times New Roman"/>
          <w:sz w:val="23"/>
          <w:szCs w:val="23"/>
          <w:u w:val="single"/>
        </w:rPr>
      </w:pPr>
      <w:ins w:id="43" w:author="sunjian1" w:date="2017-11-03T11:30:00Z">
        <w:r>
          <w:rPr>
            <w:rFonts w:ascii="宋体" w:hAnsi="宋体" w:cs="Times New Roman" w:hint="eastAsia"/>
            <w:sz w:val="23"/>
            <w:szCs w:val="23"/>
          </w:rPr>
          <w:t>住所地：</w:t>
        </w:r>
      </w:ins>
      <w:ins w:id="44" w:author="sunjian1" w:date="2019-03-18T15:01:00Z">
        <w:del w:id="45" w:author="Zhang, Lester (DI SW CAS MS-AWS MAA CCC DEV)" w:date="2019-04-13T16:44:00Z">
          <w:r w:rsidRPr="00506630" w:rsidDel="0083737D">
            <w:rPr>
              <w:rFonts w:ascii="宋体" w:hAnsi="宋体" w:cs="宋体" w:hint="eastAsia"/>
              <w:szCs w:val="21"/>
              <w:u w:val="single"/>
            </w:rPr>
            <w:delText>四川省</w:delText>
          </w:r>
        </w:del>
      </w:ins>
      <w:ins w:id="46" w:author="sunjian1" w:date="2019-03-25T15:13:00Z">
        <w:del w:id="47" w:author="Zhang, Lester (DI SW CAS MS-AWS MAA CCC DEV)" w:date="2019-04-13T16:44:00Z">
          <w:r w:rsidRPr="00506630" w:rsidDel="0083737D">
            <w:rPr>
              <w:rFonts w:ascii="宋体" w:hAnsi="宋体" w:cs="宋体" w:hint="eastAsia"/>
              <w:szCs w:val="21"/>
              <w:u w:val="single"/>
            </w:rPr>
            <w:delText>郫县三道堰镇三道堰村</w:delText>
          </w:r>
          <w:r w:rsidRPr="00506630" w:rsidDel="0083737D">
            <w:rPr>
              <w:rFonts w:ascii="宋体" w:hAnsi="宋体" w:cs="宋体"/>
              <w:szCs w:val="21"/>
              <w:u w:val="single"/>
            </w:rPr>
            <w:delText>4组44号</w:delText>
          </w:r>
        </w:del>
      </w:ins>
      <w:ins w:id="48" w:author="Zhang, Lester (DI SW CAS MS-AWS MAA CCC DEV)" w:date="2019-04-13T16:44:00Z">
        <w:r w:rsidR="0083737D" w:rsidRPr="00506630">
          <w:rPr>
            <w:rFonts w:ascii="宋体" w:hAnsi="宋体" w:cs="宋体"/>
            <w:szCs w:val="21"/>
            <w:u w:val="single"/>
          </w:rPr>
          <w:t>飞飞飞</w:t>
        </w:r>
      </w:ins>
      <w:ins w:id="52" w:author="sunjian1" w:date="2018-03-16T16:34:00Z">
        <w:r>
          <w:rPr>
            <w:rFonts w:ascii="宋体" w:hAnsi="宋体" w:cs="宋体" w:hint="eastAsia"/>
            <w:szCs w:val="21"/>
            <w:u w:val="single"/>
          </w:rPr>
          <w:t xml:space="preserve">　</w:t>
        </w:r>
      </w:ins>
      <w:ins w:id="53" w:author="sunjian1" w:date="2017-12-13T17:10:00Z">
        <w:del w:id="54" w:author="Zhang, Lester (DI SW CAS MS-AWS MAA CCC DEV)" w:date="2019-04-13T17:02:00Z">
          <w:r w:rsidDel="00506630">
            <w:rPr>
              <w:rFonts w:ascii="宋体" w:hAnsi="宋体" w:cs="宋体" w:hint="eastAsia"/>
              <w:szCs w:val="21"/>
              <w:u w:val="single"/>
            </w:rPr>
            <w:delText xml:space="preserve">　　</w:delText>
          </w:r>
        </w:del>
      </w:ins>
      <w:ins w:id="55" w:author="sunjian1" w:date="2018-01-23T11:30:00Z">
        <w:del w:id="56" w:author="Zhang, Lester (DI SW CAS MS-AWS MAA CCC DEV)" w:date="2019-04-13T17:02:00Z">
          <w:r w:rsidDel="00506630">
            <w:rPr>
              <w:rFonts w:ascii="宋体" w:hAnsi="宋体" w:cs="宋体" w:hint="eastAsia"/>
              <w:szCs w:val="21"/>
              <w:u w:val="single"/>
            </w:rPr>
            <w:delText xml:space="preserve">　　</w:delText>
          </w:r>
        </w:del>
        <w:r>
          <w:rPr>
            <w:rFonts w:ascii="宋体" w:hAnsi="宋体" w:cs="宋体" w:hint="eastAsia"/>
            <w:szCs w:val="21"/>
            <w:u w:val="single"/>
          </w:rPr>
          <w:t xml:space="preserve">　　</w:t>
        </w:r>
        <w:del w:id="57" w:author="Zhang, Lester (DI SW CAS MS-AWS MAA CCC DEV)" w:date="2019-04-13T17:02:00Z">
          <w:r w:rsidDel="00506630">
            <w:rPr>
              <w:rFonts w:ascii="宋体" w:hAnsi="宋体" w:cs="宋体" w:hint="eastAsia"/>
              <w:szCs w:val="21"/>
              <w:u w:val="single"/>
            </w:rPr>
            <w:delText xml:space="preserve">　　</w:delText>
          </w:r>
        </w:del>
      </w:ins>
      <w:ins w:id="58" w:author="sunjian1" w:date="2018-02-01T14:42:00Z">
        <w:del w:id="59" w:author="Zhang, Lester (DI SW CAS MS-AWS MAA CCC DEV)" w:date="2019-04-13T17:02:00Z">
          <w:r w:rsidDel="00506630">
            <w:rPr>
              <w:rFonts w:ascii="宋体" w:hAnsi="宋体" w:cs="宋体" w:hint="eastAsia"/>
              <w:szCs w:val="21"/>
              <w:u w:val="single"/>
            </w:rPr>
            <w:delText xml:space="preserve">　　　　　　　　</w:delText>
          </w:r>
        </w:del>
      </w:ins>
      <w:ins w:id="60" w:author="sunjian1" w:date="2018-01-23T11:30:00Z">
        <w:del w:id="61" w:author="Zhang, Lester (DI SW CAS MS-AWS MAA CCC DEV)" w:date="2019-04-13T17:02:00Z">
          <w:r w:rsidDel="00506630">
            <w:rPr>
              <w:rFonts w:ascii="宋体" w:hAnsi="宋体" w:cs="宋体" w:hint="eastAsia"/>
              <w:szCs w:val="21"/>
              <w:u w:val="single"/>
            </w:rPr>
            <w:delText xml:space="preserve">　　</w:delText>
          </w:r>
        </w:del>
      </w:ins>
      <w:ins w:id="62" w:author="sunjian1" w:date="2017-12-13T17:10:00Z">
        <w:del w:id="63" w:author="Zhang, Lester (DI SW CAS MS-AWS MAA CCC DEV)" w:date="2019-04-13T17:02:00Z">
          <w:r w:rsidDel="00506630">
            <w:rPr>
              <w:rFonts w:ascii="宋体" w:hAnsi="宋体" w:cs="宋体" w:hint="eastAsia"/>
              <w:szCs w:val="21"/>
              <w:u w:val="single"/>
            </w:rPr>
            <w:delText xml:space="preserve">　</w:delText>
          </w:r>
        </w:del>
      </w:ins>
      <w:ins w:id="64" w:author="sunjian1" w:date="2017-12-06T15:31:00Z">
        <w:r>
          <w:rPr>
            <w:rFonts w:ascii="宋体" w:hAnsi="宋体" w:cs="宋体" w:hint="eastAsia"/>
            <w:szCs w:val="21"/>
            <w:u w:val="single"/>
          </w:rPr>
          <w:t xml:space="preserve"> </w:t>
        </w:r>
      </w:ins>
    </w:p>
    <w:p w:rsidR="00C31EF0" w:rsidRDefault="00572EF5">
      <w:pPr>
        <w:spacing w:line="360" w:lineRule="exact"/>
        <w:rPr>
          <w:ins w:id="65" w:author="sunjian1" w:date="2017-11-03T11:30:00Z"/>
          <w:rFonts w:ascii="宋体" w:hAnsi="宋体" w:cs="Times New Roman"/>
          <w:sz w:val="23"/>
          <w:szCs w:val="23"/>
        </w:rPr>
      </w:pPr>
      <w:ins w:id="66" w:author="sunjian1" w:date="2017-11-03T11:30:00Z">
        <w:r>
          <w:rPr>
            <w:rFonts w:ascii="宋体" w:hAnsi="宋体" w:cs="Times New Roman" w:hint="eastAsia"/>
            <w:sz w:val="23"/>
            <w:szCs w:val="23"/>
          </w:rPr>
          <w:t>通讯地址：</w:t>
        </w:r>
      </w:ins>
      <w:ins w:id="67" w:author="sunjian1" w:date="2019-03-25T15:13:00Z">
        <w:del w:id="68" w:author="Zhang, Lester (DI SW CAS MS-AWS MAA CCC DEV)" w:date="2019-04-13T16:45:00Z">
          <w:r w:rsidRPr="00506630" w:rsidDel="0083737D">
            <w:rPr>
              <w:rFonts w:ascii="宋体" w:hAnsi="宋体" w:cs="宋体" w:hint="eastAsia"/>
              <w:szCs w:val="21"/>
              <w:u w:val="single"/>
            </w:rPr>
            <w:delText>四川省郫县三道堰镇三道堰村</w:delText>
          </w:r>
          <w:r w:rsidRPr="00506630" w:rsidDel="0083737D">
            <w:rPr>
              <w:rFonts w:ascii="宋体" w:hAnsi="宋体" w:cs="宋体"/>
              <w:szCs w:val="21"/>
              <w:u w:val="single"/>
            </w:rPr>
            <w:delText>4组44号</w:delText>
          </w:r>
        </w:del>
      </w:ins>
      <w:ins w:id="69" w:author="Zhang, Lester (DI SW CAS MS-AWS MAA CCC DEV)" w:date="2019-04-13T16:45:00Z">
        <w:r w:rsidR="0083737D" w:rsidRPr="00506630">
          <w:rPr>
            <w:rFonts w:ascii="宋体" w:hAnsi="宋体" w:cs="宋体"/>
            <w:szCs w:val="21"/>
            <w:u w:val="single"/>
          </w:rPr>
          <w:t/>
        </w:r>
      </w:ins>
      <w:ins w:id="71" w:author="sunjian1" w:date="2018-01-23T11:30:00Z">
        <w:r>
          <w:rPr>
            <w:rFonts w:ascii="宋体" w:hAnsi="宋体" w:cs="宋体" w:hint="eastAsia"/>
            <w:szCs w:val="21"/>
            <w:u w:val="single"/>
          </w:rPr>
          <w:t xml:space="preserve">　</w:t>
        </w:r>
        <w:del w:id="72" w:author="Zhang, Lester (DI SW CAS MS-AWS MAA CCC DEV)" w:date="2019-04-13T17:02:00Z">
          <w:r w:rsidDel="00506630">
            <w:rPr>
              <w:rFonts w:ascii="宋体" w:hAnsi="宋体" w:cs="宋体" w:hint="eastAsia"/>
              <w:szCs w:val="21"/>
              <w:u w:val="single"/>
            </w:rPr>
            <w:delText xml:space="preserve">　　　　　　　　　　　　</w:delText>
          </w:r>
        </w:del>
        <w:del w:id="73" w:author="Zhang, Lester (DI SW CAS MS-AWS MAA CCC DEV)" w:date="2019-04-13T16:48:00Z">
          <w:r w:rsidDel="009976B6">
            <w:rPr>
              <w:rFonts w:ascii="宋体" w:hAnsi="宋体" w:cs="宋体" w:hint="eastAsia"/>
              <w:szCs w:val="21"/>
              <w:u w:val="single"/>
            </w:rPr>
            <w:delText xml:space="preserve">　　　</w:delText>
          </w:r>
        </w:del>
        <w:del w:id="74" w:author="Zhang, Lester (DI SW CAS MS-AWS MAA CCC DEV)" w:date="2019-04-13T17:02:00Z">
          <w:r w:rsidDel="00506630">
            <w:rPr>
              <w:rFonts w:ascii="宋体" w:hAnsi="宋体" w:cs="宋体" w:hint="eastAsia"/>
              <w:szCs w:val="21"/>
              <w:u w:val="single"/>
            </w:rPr>
            <w:delText xml:space="preserve">　　　　　</w:delText>
          </w:r>
        </w:del>
        <w:r>
          <w:rPr>
            <w:rFonts w:ascii="宋体" w:hAnsi="宋体" w:cs="宋体" w:hint="eastAsia"/>
            <w:szCs w:val="21"/>
            <w:u w:val="single"/>
          </w:rPr>
          <w:t xml:space="preserve">　</w:t>
        </w:r>
      </w:ins>
    </w:p>
    <w:p w:rsidR="00C31EF0" w:rsidRPr="00807B45" w:rsidRDefault="00572EF5">
      <w:pPr>
        <w:spacing w:line="360" w:lineRule="exact"/>
        <w:rPr>
          <w:ins w:id="75" w:author="sunjian1" w:date="2017-11-03T11:30:00Z"/>
          <w:rFonts w:ascii="宋体" w:hAnsi="宋体" w:cs="Times New Roman"/>
          <w:sz w:val="23"/>
          <w:szCs w:val="23"/>
          <w:rPrChange w:id="76" w:author="Zhang, Lester (DI SW CAS MS-AWS MAA CCC DEV)" w:date="2019-04-13T16:52:00Z">
            <w:rPr>
              <w:ins w:id="77" w:author="sunjian1" w:date="2017-11-03T11:30:00Z"/>
              <w:rFonts w:ascii="宋体" w:hAnsi="宋体" w:cs="Times New Roman"/>
              <w:sz w:val="23"/>
              <w:szCs w:val="23"/>
              <w:u w:val="single"/>
            </w:rPr>
          </w:rPrChange>
        </w:rPr>
      </w:pPr>
      <w:ins w:id="78" w:author="sunjian1" w:date="2017-11-03T11:30:00Z">
        <w:r>
          <w:rPr>
            <w:rFonts w:ascii="宋体" w:hAnsi="宋体" w:cs="Times New Roman" w:hint="eastAsia"/>
            <w:sz w:val="23"/>
            <w:szCs w:val="23"/>
          </w:rPr>
          <w:t>身份证件名称： 身份证             编号：</w:t>
        </w:r>
      </w:ins>
      <w:ins w:id="79" w:author="sunjian1" w:date="2019-03-25T15:14:00Z">
        <w:del w:id="80" w:author="Zhang, Lester (DI SW CAS MS-AWS MAA CCC DEV)" w:date="2019-04-13T16:48:00Z">
          <w:r w:rsidRPr="00807B45" w:rsidDel="009976B6">
            <w:rPr>
              <w:rFonts w:ascii="宋体" w:hAnsi="宋体" w:cs="Times New Roman"/>
              <w:sz w:val="23"/>
              <w:szCs w:val="23"/>
              <w:rPrChange w:id="81" w:author="Zhang, Lester (DI SW CAS MS-AWS MAA CCC DEV)" w:date="2019-04-13T16:52:00Z">
                <w:rPr>
                  <w:rFonts w:ascii="宋体" w:hAnsi="宋体" w:cs="Times New Roman"/>
                  <w:sz w:val="23"/>
                  <w:szCs w:val="23"/>
                  <w:u w:val="single"/>
                </w:rPr>
              </w:rPrChange>
            </w:rPr>
            <w:delText>5101241</w:delText>
          </w:r>
        </w:del>
      </w:ins>
      <w:ins w:id="82" w:author="Zhang, Lester (DI SW CAS MS-AWS MAA CCC DEV)" w:date="2019-04-13T16:48:00Z">
        <w:r w:rsidR="009976B6" w:rsidRPr="00807B45">
          <w:rPr>
            <w:rFonts w:ascii="宋体" w:hAnsi="宋体" w:cs="Times New Roman"/>
            <w:sz w:val="23"/>
            <w:szCs w:val="23"/>
            <w:rPrChange w:id="83" w:author="Zhang, Lester (DI SW CAS MS-AWS MAA CCC DEV)" w:date="2019-04-13T16:52:00Z">
              <w:rPr>
                <w:rFonts w:ascii="宋体" w:hAnsi="宋体" w:cs="Times New Roman"/>
                <w:sz w:val="23"/>
                <w:szCs w:val="23"/>
                <w:u w:val="single"/>
              </w:rPr>
            </w:rPrChange>
          </w:rPr>
          <w:t/>
        </w:r>
      </w:ins>
      <w:ins w:id="85" w:author="sunjian1" w:date="2019-03-25T15:14:00Z">
        <w:del w:id="86" w:author="Zhang, Lester (DI SW CAS MS-AWS MAA CCC DEV)" w:date="2019-04-13T16:48:00Z">
          <w:r w:rsidRPr="00807B45" w:rsidDel="009976B6">
            <w:rPr>
              <w:rFonts w:ascii="宋体" w:hAnsi="宋体" w:cs="Times New Roman"/>
              <w:sz w:val="23"/>
              <w:szCs w:val="23"/>
              <w:rPrChange w:id="87" w:author="Zhang, Lester (DI SW CAS MS-AWS MAA CCC DEV)" w:date="2019-04-13T16:52:00Z">
                <w:rPr>
                  <w:rFonts w:ascii="宋体" w:hAnsi="宋体" w:cs="Times New Roman"/>
                  <w:sz w:val="23"/>
                  <w:szCs w:val="23"/>
                  <w:u w:val="single"/>
                </w:rPr>
              </w:rPrChange>
            </w:rPr>
            <w:delText>97411221739</w:delText>
          </w:r>
        </w:del>
      </w:ins>
    </w:p>
    <w:p w:rsidR="00C31EF0" w:rsidRDefault="00572EF5">
      <w:pPr>
        <w:spacing w:line="360" w:lineRule="exact"/>
        <w:rPr>
          <w:ins w:id="88" w:author="sunjian1" w:date="2017-11-03T11:30:00Z"/>
          <w:rFonts w:ascii="宋体" w:hAnsi="宋体" w:cs="Times New Roman"/>
          <w:sz w:val="23"/>
          <w:szCs w:val="23"/>
        </w:rPr>
      </w:pPr>
      <w:ins w:id="89" w:author="sunjian1" w:date="2017-11-03T11:30:00Z">
        <w:r>
          <w:rPr>
            <w:rFonts w:ascii="宋体" w:hAnsi="宋体" w:cs="Times New Roman" w:hint="eastAsia"/>
            <w:sz w:val="23"/>
            <w:szCs w:val="23"/>
          </w:rPr>
          <w:t>邮编：</w:t>
        </w:r>
      </w:ins>
      <w:ins w:id="90" w:author="sunjian1" w:date="2019-03-25T15:14:00Z">
        <w:r>
          <w:rPr>
            <w:rFonts w:ascii="宋体" w:hAnsi="宋体" w:cs="Times New Roman" w:hint="eastAsia"/>
            <w:sz w:val="23"/>
            <w:szCs w:val="23"/>
          </w:rPr>
          <w:t>61</w:t>
        </w:r>
      </w:ins>
      <w:ins w:id="91" w:author="Zhang, Lester (DI SW CAS MS-AWS MAA CCC DEV)" w:date="2019-04-13T16:51:00Z">
        <w:r w:rsidR="00C33CEE">
          <w:rPr>
            <w:rFonts w:ascii="宋体" w:hAnsi="宋体" w:cs="Times New Roman"/>
            <w:sz w:val="23"/>
            <w:szCs w:val="23"/>
          </w:rPr>
          <w:t>0000</w:t>
        </w:r>
      </w:ins>
      <w:ins w:id="92" w:author="sunjian1" w:date="2019-03-25T15:14:00Z">
        <w:del w:id="93" w:author="Zhang, Lester (DI SW CAS MS-AWS MAA CCC DEV)" w:date="2019-04-13T16:51:00Z">
          <w:r w:rsidDel="00C33CEE">
            <w:rPr>
              <w:rFonts w:ascii="宋体" w:hAnsi="宋体" w:cs="Times New Roman" w:hint="eastAsia"/>
              <w:sz w:val="23"/>
              <w:szCs w:val="23"/>
            </w:rPr>
            <w:delText>1730</w:delText>
          </w:r>
        </w:del>
      </w:ins>
      <w:ins w:id="94" w:author="sunjian1" w:date="2017-11-03T11:30:00Z">
        <w:r>
          <w:rPr>
            <w:rFonts w:ascii="宋体" w:hAnsi="宋体" w:cs="Times New Roman" w:hint="eastAsia"/>
            <w:sz w:val="23"/>
            <w:szCs w:val="23"/>
          </w:rPr>
          <w:t xml:space="preserve">                </w:t>
        </w:r>
      </w:ins>
      <w:ins w:id="95" w:author="sunjian1" w:date="2018-01-08T11:49:00Z">
        <w:r>
          <w:rPr>
            <w:rFonts w:ascii="宋体" w:hAnsi="宋体" w:cs="Times New Roman" w:hint="eastAsia"/>
            <w:sz w:val="23"/>
            <w:szCs w:val="23"/>
          </w:rPr>
          <w:t xml:space="preserve">　</w:t>
        </w:r>
      </w:ins>
      <w:ins w:id="96" w:author="sunjian1" w:date="2017-11-03T11:30:00Z">
        <w:r>
          <w:rPr>
            <w:rFonts w:ascii="宋体" w:hAnsi="宋体" w:cs="Times New Roman" w:hint="eastAsia"/>
            <w:sz w:val="23"/>
            <w:szCs w:val="23"/>
          </w:rPr>
          <w:t xml:space="preserve"> 电话：</w:t>
        </w:r>
      </w:ins>
      <w:ins w:id="97" w:author="sunjian1" w:date="2019-03-25T15:14:00Z">
        <w:del w:id="98" w:author="Zhang, Lester (DI SW CAS MS-AWS MAA CCC DEV)" w:date="2019-04-13T16:49:00Z">
          <w:r w:rsidDel="009976B6">
            <w:rPr>
              <w:rFonts w:ascii="宋体" w:hAnsi="宋体" w:cs="Times New Roman" w:hint="eastAsia"/>
              <w:sz w:val="23"/>
              <w:szCs w:val="23"/>
            </w:rPr>
            <w:delText>18084868605</w:delText>
          </w:r>
        </w:del>
      </w:ins>
      <w:ins w:id="99" w:author="Zhang, Lester (DI SW CAS MS-AWS MAA CCC DEV)" w:date="2019-04-13T16:49:00Z">
        <w:r w:rsidR="009976B6">
          <w:rPr>
            <w:rFonts w:ascii="宋体" w:hAnsi="宋体" w:cs="Times New Roman"/>
            <w:sz w:val="23"/>
            <w:szCs w:val="23"/>
          </w:rPr>
          <w:t>飞飞飞</w:t>
        </w:r>
      </w:ins>
    </w:p>
    <w:p w:rsidR="00C31EF0" w:rsidRDefault="00572EF5">
      <w:pPr>
        <w:spacing w:line="360" w:lineRule="exact"/>
        <w:rPr>
          <w:ins w:id="100" w:author="sunjian1" w:date="2017-11-01T12:05:00Z"/>
          <w:rFonts w:ascii="宋体" w:hAnsi="宋体" w:cs="Times New Roman"/>
          <w:sz w:val="23"/>
          <w:szCs w:val="23"/>
        </w:rPr>
      </w:pPr>
      <w:ins w:id="101" w:author="sunjian1" w:date="2017-11-03T11:30:00Z">
        <w:r>
          <w:rPr>
            <w:rFonts w:ascii="宋体" w:hAnsi="宋体" w:cs="Times New Roman" w:hint="eastAsia"/>
            <w:sz w:val="23"/>
            <w:szCs w:val="23"/>
          </w:rPr>
          <w:t>邮箱：</w:t>
        </w:r>
      </w:ins>
      <w:ins w:id="102" w:author="sunjian1" w:date="2017-12-06T15:32:00Z">
        <w:r>
          <w:rPr>
            <w:rFonts w:ascii="宋体" w:hAnsi="宋体" w:cs="Times New Roman" w:hint="eastAsia"/>
            <w:sz w:val="23"/>
            <w:szCs w:val="23"/>
          </w:rPr>
          <w:t>/</w:t>
        </w:r>
      </w:ins>
    </w:p>
    <w:p w:rsidR="00C31EF0" w:rsidRDefault="00C31EF0">
      <w:pPr>
        <w:spacing w:line="360" w:lineRule="exact"/>
        <w:rPr>
          <w:ins w:id="103" w:author="sunjian1" w:date="2017-11-01T12:03:00Z"/>
          <w:rFonts w:ascii="宋体" w:hAnsi="宋体" w:cs="Times New Roman"/>
          <w:sz w:val="23"/>
          <w:szCs w:val="23"/>
        </w:rPr>
      </w:pPr>
    </w:p>
    <w:p w:rsidR="00C31EF0" w:rsidRDefault="00572EF5">
      <w:pPr>
        <w:spacing w:line="360" w:lineRule="exact"/>
        <w:rPr>
          <w:del w:id="104" w:author="sunjian1" w:date="2017-11-01T12:03:00Z"/>
          <w:rFonts w:ascii="宋体" w:hAnsi="宋体" w:cs="Times New Roman"/>
          <w:sz w:val="23"/>
          <w:szCs w:val="23"/>
          <w:u w:val="single"/>
        </w:rPr>
      </w:pPr>
      <w:del w:id="105" w:author="sunjian1" w:date="2017-11-01T12:03:00Z">
        <w:r>
          <w:rPr>
            <w:rFonts w:ascii="宋体" w:hAnsi="宋体" w:cs="Times New Roman" w:hint="eastAsia"/>
            <w:sz w:val="23"/>
            <w:szCs w:val="23"/>
          </w:rPr>
          <w:delText>：</w:delText>
        </w:r>
      </w:del>
    </w:p>
    <w:p w:rsidR="00C31EF0" w:rsidRDefault="00572EF5">
      <w:pPr>
        <w:spacing w:line="360" w:lineRule="exact"/>
        <w:rPr>
          <w:del w:id="106" w:author="sunjian1" w:date="2017-11-01T12:03:00Z"/>
          <w:rFonts w:ascii="宋体" w:hAnsi="宋体" w:cs="Times New Roman"/>
          <w:sz w:val="23"/>
          <w:szCs w:val="23"/>
          <w:u w:val="single"/>
        </w:rPr>
      </w:pPr>
      <w:del w:id="107" w:author="sunjian1" w:date="2017-11-01T12:03:00Z">
        <w:r>
          <w:rPr>
            <w:rFonts w:ascii="宋体" w:hAnsi="宋体" w:cs="Times New Roman" w:hint="eastAsia"/>
            <w:sz w:val="23"/>
            <w:szCs w:val="23"/>
          </w:rPr>
          <w:delText>住所地：</w:delText>
        </w:r>
      </w:del>
    </w:p>
    <w:p w:rsidR="00C31EF0" w:rsidRDefault="00572EF5">
      <w:pPr>
        <w:spacing w:line="360" w:lineRule="exact"/>
        <w:rPr>
          <w:del w:id="108" w:author="sunjian1" w:date="2017-11-01T12:03:00Z"/>
          <w:rFonts w:ascii="宋体" w:hAnsi="宋体" w:cs="Times New Roman"/>
          <w:sz w:val="23"/>
          <w:szCs w:val="23"/>
          <w:u w:val="single"/>
        </w:rPr>
      </w:pPr>
      <w:del w:id="109" w:author="sunjian1" w:date="2017-11-01T12:03:00Z">
        <w:r>
          <w:rPr>
            <w:rFonts w:ascii="宋体" w:hAnsi="宋体" w:cs="Times New Roman" w:hint="eastAsia"/>
            <w:sz w:val="23"/>
            <w:szCs w:val="23"/>
          </w:rPr>
          <w:delText>通讯地址：</w:delText>
        </w:r>
      </w:del>
    </w:p>
    <w:p w:rsidR="00C31EF0" w:rsidRDefault="00572EF5">
      <w:pPr>
        <w:spacing w:line="360" w:lineRule="exact"/>
        <w:rPr>
          <w:del w:id="110" w:author="sunjian1" w:date="2017-11-01T12:03:00Z"/>
          <w:rFonts w:ascii="宋体" w:hAnsi="宋体" w:cs="Times New Roman"/>
          <w:sz w:val="23"/>
          <w:szCs w:val="23"/>
          <w:u w:val="single"/>
        </w:rPr>
      </w:pPr>
      <w:del w:id="111" w:author="sunjian1" w:date="2017-11-01T12:03:00Z">
        <w:r>
          <w:rPr>
            <w:rFonts w:ascii="宋体" w:hAnsi="宋体" w:cs="Times New Roman" w:hint="eastAsia"/>
            <w:sz w:val="23"/>
            <w:szCs w:val="23"/>
          </w:rPr>
          <w:delText>身份证件名称：                      编号：</w:delText>
        </w:r>
      </w:del>
    </w:p>
    <w:p w:rsidR="00C31EF0" w:rsidRDefault="00572EF5">
      <w:pPr>
        <w:spacing w:line="360" w:lineRule="exact"/>
        <w:rPr>
          <w:del w:id="112" w:author="sunjian1" w:date="2017-11-01T12:03:00Z"/>
          <w:rFonts w:ascii="宋体" w:hAnsi="宋体" w:cs="Times New Roman"/>
          <w:sz w:val="23"/>
          <w:szCs w:val="23"/>
        </w:rPr>
      </w:pPr>
      <w:del w:id="113" w:author="sunjian1" w:date="2017-11-01T12:03:00Z">
        <w:r>
          <w:rPr>
            <w:rFonts w:ascii="宋体" w:hAnsi="宋体" w:cs="Times New Roman" w:hint="eastAsia"/>
            <w:sz w:val="23"/>
            <w:szCs w:val="23"/>
          </w:rPr>
          <w:delText>邮编：                              电话：</w:delText>
        </w:r>
      </w:del>
    </w:p>
    <w:p w:rsidR="00C31EF0" w:rsidRDefault="00572EF5">
      <w:pPr>
        <w:spacing w:line="360" w:lineRule="exact"/>
        <w:rPr>
          <w:del w:id="114" w:author="sunjian1" w:date="2017-11-01T12:03:00Z"/>
          <w:rFonts w:ascii="宋体" w:hAnsi="宋体" w:cs="Times New Roman"/>
          <w:sz w:val="23"/>
          <w:szCs w:val="23"/>
          <w:u w:val="single"/>
        </w:rPr>
      </w:pPr>
      <w:del w:id="115" w:author="sunjian1" w:date="2017-11-01T12:03:00Z">
        <w:r>
          <w:rPr>
            <w:rFonts w:ascii="宋体" w:hAnsi="宋体" w:cs="Times New Roman" w:hint="eastAsia"/>
            <w:sz w:val="23"/>
            <w:szCs w:val="23"/>
          </w:rPr>
          <w:delText>邮箱：</w:delText>
        </w:r>
      </w:del>
    </w:p>
    <w:p w:rsidR="00C31EF0" w:rsidRDefault="00C31EF0">
      <w:pPr>
        <w:spacing w:line="360" w:lineRule="exact"/>
        <w:rPr>
          <w:del w:id="116" w:author="sunjian1" w:date="2017-11-01T12:03:00Z"/>
          <w:rFonts w:ascii="宋体" w:hAnsi="宋体" w:cs="Times New Roman"/>
          <w:sz w:val="23"/>
          <w:szCs w:val="23"/>
          <w:u w:val="single"/>
        </w:rPr>
      </w:pPr>
    </w:p>
    <w:p w:rsidR="00C31EF0" w:rsidRDefault="00572EF5">
      <w:pPr>
        <w:spacing w:line="360" w:lineRule="exact"/>
        <w:rPr>
          <w:del w:id="117" w:author="sunjian1" w:date="2019-03-25T15:14:00Z"/>
          <w:rFonts w:ascii="宋体" w:hAnsi="宋体" w:cs="Times New Roman"/>
          <w:sz w:val="23"/>
          <w:szCs w:val="23"/>
        </w:rPr>
      </w:pPr>
      <w:r>
        <w:rPr>
          <w:rFonts w:ascii="宋体" w:hAnsi="宋体" w:cs="Times New Roman" w:hint="eastAsia"/>
          <w:sz w:val="23"/>
          <w:szCs w:val="23"/>
        </w:rPr>
        <w:t>借款人</w:t>
      </w:r>
      <w:r>
        <w:rPr>
          <w:rFonts w:ascii="宋体" w:hAnsi="宋体" w:cs="Times New Roman"/>
          <w:sz w:val="23"/>
          <w:szCs w:val="23"/>
        </w:rPr>
        <w:t>2：</w:t>
      </w:r>
    </w:p>
    <w:p w:rsidR="00C31EF0" w:rsidRDefault="00572EF5">
      <w:pPr>
        <w:spacing w:line="360" w:lineRule="exact"/>
        <w:rPr>
          <w:ins w:id="118" w:author="sunjian1" w:date="2017-12-06T15:33:00Z"/>
          <w:rFonts w:ascii="宋体" w:hAnsi="宋体" w:cs="Times New Roman"/>
          <w:sz w:val="23"/>
          <w:szCs w:val="23"/>
        </w:rPr>
      </w:pPr>
      <w:ins w:id="119" w:author="sunjian1" w:date="2019-03-25T15:14:00Z">
        <w:del w:id="120" w:author="Zhang, Lester (DI SW CAS MS-AWS MAA CCC DEV)" w:date="2019-04-13T16:49:00Z">
          <w:r w:rsidDel="00C33CEE">
            <w:rPr>
              <w:rFonts w:ascii="宋体" w:hAnsi="宋体" w:cs="Times New Roman" w:hint="eastAsia"/>
              <w:sz w:val="23"/>
              <w:szCs w:val="23"/>
            </w:rPr>
            <w:delText>王建华</w:delText>
          </w:r>
        </w:del>
      </w:ins>
      <w:ins w:id="121" w:author="Zhang, Lester (DI SW CAS MS-AWS MAA CCC DEV)" w:date="2019-04-13T16:49:00Z">
        <w:r w:rsidR="00C33CEE" w:rsidRPr="007410DD">
          <w:rPr>
            <w:rFonts w:ascii="宋体" w:hAnsi="宋体" w:cs="Calibri" w:hint="eastAsia"/>
            <w:color w:val="000000"/>
          </w:rPr>
          <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住所地：</w:t>
      </w:r>
      <w:ins w:id="124" w:author="sunjian1" w:date="2019-03-25T15:14:00Z">
        <w:del w:id="125" w:author="Zhang, Lester (DI SW CAS MS-AWS MAA CCC DEV)" w:date="2019-04-13T16:50:00Z">
          <w:r w:rsidDel="00C33CEE">
            <w:rPr>
              <w:rFonts w:ascii="宋体" w:hAnsi="宋体" w:cs="宋体" w:hint="eastAsia"/>
              <w:szCs w:val="21"/>
              <w:u w:val="single"/>
            </w:rPr>
            <w:delText>四</w:delText>
          </w:r>
        </w:del>
      </w:ins>
      <w:ins w:id="126" w:author="Zhang, Lester (DI SW CAS MS-AWS MAA CCC DEV)" w:date="2019-04-13T16:50:00Z">
        <w:r w:rsidR="00C33CEE">
          <w:rPr>
            <w:rFonts w:ascii="宋体" w:hAnsi="宋体" w:cs="宋体" w:hint="eastAsia"/>
            <w:szCs w:val="21"/>
            <w:u w:val="single"/>
          </w:rPr>
          <w:t xml:space="preserve"> </w:t>
        </w:r>
      </w:ins>
      <w:ins w:id="127" w:author="sunjian1" w:date="2019-03-25T15:14:00Z">
        <w:del w:id="128" w:author="Zhang, Lester (DI SW CAS MS-AWS MAA CCC DEV)" w:date="2019-04-13T16:50:00Z">
          <w:r w:rsidRPr="00506630" w:rsidDel="00C33CEE">
            <w:rPr>
              <w:rFonts w:ascii="宋体" w:hAnsi="宋体" w:cs="宋体" w:hint="eastAsia"/>
              <w:szCs w:val="21"/>
              <w:u w:val="single"/>
            </w:rPr>
            <w:delText>川省郫县三道</w:delText>
          </w:r>
        </w:del>
      </w:ins>
      <w:ins w:id="129" w:author="Zhang, Lester (DI SW CAS MS-AWS MAA CCC DEV)" w:date="2019-04-13T16:50:00Z">
        <w:r w:rsidR="00C33CEE" w:rsidRPr="00506630">
          <w:rPr>
            <w:rFonts w:ascii="宋体" w:hAnsi="宋体" w:cs="Calibri"/>
            <w:color w:val="000000"/>
            <w:u w:val="single"/>
            <w:rPrChange w:id="130" w:author="Zhang, Lester (DI SW CAS MS-AWS MAA CCC DEV)" w:date="2019-04-13T17:02:00Z">
              <w:rPr>
                <w:rFonts w:ascii="宋体" w:hAnsi="宋体" w:cs="Calibri"/>
                <w:color w:val="000000"/>
              </w:rPr>
            </w:rPrChange>
          </w:rPr>
          <w:t/>
        </w:r>
      </w:ins>
      <w:ins w:id="133" w:author="sunjian1" w:date="2019-03-25T15:14:00Z">
        <w:del w:id="134" w:author="Zhang, Lester (DI SW CAS MS-AWS MAA CCC DEV)" w:date="2019-04-13T16:50:00Z">
          <w:r w:rsidDel="00C33CEE">
            <w:rPr>
              <w:rFonts w:ascii="宋体" w:hAnsi="宋体" w:cs="宋体" w:hint="eastAsia"/>
              <w:szCs w:val="21"/>
              <w:u w:val="single"/>
            </w:rPr>
            <w:delText>堰镇三道堰村4组44</w:delText>
          </w:r>
        </w:del>
      </w:ins>
      <w:ins w:id="135" w:author="Zhang, Lester (DI SW CAS MS-AWS MAA CCC DEV)" w:date="2019-04-13T16:50:00Z">
        <w:r w:rsidR="00C33CEE">
          <w:rPr>
            <w:rFonts w:ascii="宋体" w:hAnsi="宋体" w:cs="宋体" w:hint="eastAsia"/>
            <w:szCs w:val="21"/>
            <w:u w:val="single"/>
          </w:rPr>
          <w:t xml:space="preserve"> </w:t>
        </w:r>
      </w:ins>
      <w:ins w:id="136" w:author="sunjian1" w:date="2019-03-25T15:14:00Z">
        <w:del w:id="137" w:author="Zhang, Lester (DI SW CAS MS-AWS MAA CCC DEV)" w:date="2019-04-13T16:50:00Z">
          <w:r w:rsidDel="00C33CEE">
            <w:rPr>
              <w:rFonts w:ascii="宋体" w:hAnsi="宋体" w:cs="宋体" w:hint="eastAsia"/>
              <w:szCs w:val="21"/>
              <w:u w:val="single"/>
            </w:rPr>
            <w:delText>号</w:delText>
          </w:r>
        </w:del>
      </w:ins>
    </w:p>
    <w:p w:rsidR="00C31EF0" w:rsidRDefault="00572EF5">
      <w:pPr>
        <w:spacing w:line="360" w:lineRule="exact"/>
        <w:rPr>
          <w:del w:id="138" w:author="sunjian1" w:date="2018-03-05T11:38:00Z"/>
          <w:rFonts w:ascii="宋体" w:hAnsi="宋体" w:cs="Times New Roman"/>
          <w:sz w:val="23"/>
          <w:szCs w:val="23"/>
        </w:rPr>
      </w:pPr>
      <w:r>
        <w:rPr>
          <w:rFonts w:ascii="宋体" w:hAnsi="宋体" w:cs="Times New Roman" w:hint="eastAsia"/>
          <w:sz w:val="23"/>
          <w:szCs w:val="23"/>
        </w:rPr>
        <w:t>通讯地址：</w:t>
      </w:r>
      <w:ins w:id="139" w:author="sunjian1" w:date="2019-03-25T15:15:00Z">
        <w:del w:id="140" w:author="Zhang, Lester (DI SW CAS MS-AWS MAA CCC DEV)" w:date="2019-04-13T16:51:00Z">
          <w:r w:rsidDel="00C33CEE">
            <w:rPr>
              <w:rFonts w:ascii="宋体" w:hAnsi="宋体" w:cs="宋体" w:hint="eastAsia"/>
              <w:szCs w:val="21"/>
              <w:u w:val="single"/>
            </w:rPr>
            <w:delText>四</w:delText>
          </w:r>
        </w:del>
      </w:ins>
      <w:ins w:id="141" w:author="Zhang, Lester (DI SW CAS MS-AWS MAA CCC DEV)" w:date="2019-04-13T16:51:00Z">
        <w:r w:rsidR="00C33CEE">
          <w:rPr>
            <w:rFonts w:ascii="宋体" w:hAnsi="宋体" w:cs="宋体" w:hint="eastAsia"/>
            <w:szCs w:val="21"/>
            <w:u w:val="single"/>
          </w:rPr>
          <w:t xml:space="preserve"> </w:t>
        </w:r>
      </w:ins>
      <w:ins w:id="142" w:author="sunjian1" w:date="2019-03-25T15:15:00Z">
        <w:del w:id="143" w:author="Zhang, Lester (DI SW CAS MS-AWS MAA CCC DEV)" w:date="2019-04-13T16:51:00Z">
          <w:r w:rsidRPr="00506630" w:rsidDel="00C33CEE">
            <w:rPr>
              <w:rFonts w:ascii="宋体" w:hAnsi="宋体" w:cs="宋体" w:hint="eastAsia"/>
              <w:szCs w:val="21"/>
              <w:u w:val="single"/>
            </w:rPr>
            <w:delText>川省郫县三</w:delText>
          </w:r>
        </w:del>
      </w:ins>
      <w:ins w:id="144" w:author="Zhang, Lester (DI SW CAS MS-AWS MAA CCC DEV)" w:date="2019-04-13T16:51:00Z">
        <w:r w:rsidR="00C33CEE" w:rsidRPr="00506630">
          <w:rPr>
            <w:rFonts w:ascii="宋体" w:hAnsi="宋体" w:cs="Calibri"/>
            <w:color w:val="000000"/>
            <w:u w:val="single"/>
            <w:rPrChange w:id="145" w:author="Zhang, Lester (DI SW CAS MS-AWS MAA CCC DEV)" w:date="2019-04-13T17:02:00Z">
              <w:rPr>
                <w:rFonts w:ascii="宋体" w:hAnsi="宋体" w:cs="Calibri"/>
                <w:color w:val="000000"/>
              </w:rPr>
            </w:rPrChange>
          </w:rPr>
          <w:t/>
        </w:r>
      </w:ins>
      <w:ins w:id="148" w:author="sunjian1" w:date="2019-03-25T15:15:00Z">
        <w:del w:id="149" w:author="Zhang, Lester (DI SW CAS MS-AWS MAA CCC DEV)" w:date="2019-04-13T16:51:00Z">
          <w:r w:rsidDel="00807B45">
            <w:rPr>
              <w:rFonts w:ascii="宋体" w:hAnsi="宋体" w:cs="宋体" w:hint="eastAsia"/>
              <w:szCs w:val="21"/>
              <w:u w:val="single"/>
            </w:rPr>
            <w:delText>道堰镇三道堰村4组4</w:delText>
          </w:r>
        </w:del>
      </w:ins>
      <w:ins w:id="150" w:author="Zhang, Lester (DI SW CAS MS-AWS MAA CCC DEV)" w:date="2019-04-13T16:51:00Z">
        <w:r w:rsidR="00807B45">
          <w:rPr>
            <w:rFonts w:ascii="宋体" w:hAnsi="宋体" w:cs="宋体"/>
            <w:szCs w:val="21"/>
            <w:u w:val="single"/>
          </w:rPr>
          <w:t xml:space="preserve"> </w:t>
        </w:r>
      </w:ins>
      <w:ins w:id="151" w:author="sunjian1" w:date="2019-03-25T15:15:00Z">
        <w:del w:id="152" w:author="Zhang, Lester (DI SW CAS MS-AWS MAA CCC DEV)" w:date="2019-04-13T16:51:00Z">
          <w:r w:rsidDel="00807B45">
            <w:rPr>
              <w:rFonts w:ascii="宋体" w:hAnsi="宋体" w:cs="宋体" w:hint="eastAsia"/>
              <w:szCs w:val="21"/>
              <w:u w:val="single"/>
            </w:rPr>
            <w:delText>4号</w:delText>
          </w:r>
        </w:del>
      </w:ins>
    </w:p>
    <w:p w:rsidR="00C31EF0" w:rsidRDefault="00C31EF0">
      <w:pPr>
        <w:spacing w:line="360" w:lineRule="exact"/>
        <w:rPr>
          <w:ins w:id="153" w:author="sunjian1" w:date="2018-03-05T11:38:00Z"/>
          <w:rFonts w:ascii="宋体" w:hAnsi="宋体" w:cs="Times New Roman"/>
          <w:sz w:val="23"/>
          <w:szCs w:val="23"/>
        </w:rPr>
      </w:pPr>
    </w:p>
    <w:p w:rsidR="00C31EF0" w:rsidRDefault="00572EF5">
      <w:pPr>
        <w:spacing w:line="360" w:lineRule="exact"/>
        <w:rPr>
          <w:del w:id="154" w:author="sunjian1" w:date="2019-03-25T15:15:00Z"/>
          <w:rFonts w:ascii="宋体" w:hAnsi="宋体" w:cs="Times New Roman"/>
          <w:sz w:val="23"/>
          <w:szCs w:val="23"/>
        </w:rPr>
      </w:pPr>
      <w:r>
        <w:rPr>
          <w:rFonts w:ascii="宋体" w:hAnsi="宋体" w:cs="Times New Roman" w:hint="eastAsia"/>
          <w:sz w:val="23"/>
          <w:szCs w:val="23"/>
        </w:rPr>
        <w:t xml:space="preserve">身份证件名称：   </w:t>
      </w:r>
      <w:del w:id="155" w:author="sunjian1" w:date="2017-12-06T15:33:00Z">
        <w:r>
          <w:rPr>
            <w:rFonts w:ascii="宋体" w:hAnsi="宋体" w:cs="Times New Roman" w:hint="eastAsia"/>
            <w:sz w:val="23"/>
            <w:szCs w:val="23"/>
          </w:rPr>
          <w:delText xml:space="preserve">  </w:delText>
        </w:r>
      </w:del>
      <w:ins w:id="156" w:author="sunjian1" w:date="2017-12-06T15:33:00Z">
        <w:r>
          <w:rPr>
            <w:rFonts w:ascii="宋体" w:hAnsi="宋体" w:cs="Times New Roman" w:hint="eastAsia"/>
            <w:sz w:val="23"/>
            <w:szCs w:val="23"/>
          </w:rPr>
          <w:t>身份证</w:t>
        </w:r>
      </w:ins>
      <w:r>
        <w:rPr>
          <w:rFonts w:ascii="宋体" w:hAnsi="宋体" w:cs="Times New Roman" w:hint="eastAsia"/>
          <w:sz w:val="23"/>
          <w:szCs w:val="23"/>
        </w:rPr>
        <w:t xml:space="preserve">           </w:t>
      </w:r>
      <w:del w:id="157" w:author="sunjian1" w:date="2017-12-06T15:33:00Z">
        <w:r>
          <w:rPr>
            <w:rFonts w:ascii="宋体" w:hAnsi="宋体" w:cs="Times New Roman" w:hint="eastAsia"/>
            <w:sz w:val="23"/>
            <w:szCs w:val="23"/>
          </w:rPr>
          <w:delText xml:space="preserve">     </w:delText>
        </w:r>
      </w:del>
      <w:r>
        <w:rPr>
          <w:rFonts w:ascii="宋体" w:hAnsi="宋体" w:cs="Times New Roman" w:hint="eastAsia"/>
          <w:sz w:val="23"/>
          <w:szCs w:val="23"/>
        </w:rPr>
        <w:t xml:space="preserve"> 编号：</w:t>
      </w:r>
      <w:ins w:id="158" w:author="Zhang, Lester (DI SW CAS MS-AWS MAA CCC DEV)" w:date="2019-04-13T16:53:00Z">
        <w:r w:rsidR="00807B45" w:rsidRPr="00807B45">
          <w:rPr>
            <w:rFonts w:ascii="宋体" w:hAnsi="宋体" w:cs="Calibri"/>
            <w:color w:val="000000"/>
          </w:rPr>
          <w:t/>
        </w:r>
      </w:ins>
    </w:p>
    <w:p w:rsidR="00807B45" w:rsidRDefault="00807B45">
      <w:pPr>
        <w:spacing w:line="360" w:lineRule="exact"/>
        <w:rPr>
          <w:ins w:id="159" w:author="Zhang, Lester (DI SW CAS MS-AWS MAA CCC DEV)" w:date="2019-04-13T16:52:00Z"/>
          <w:rFonts w:ascii="宋体" w:hAnsi="宋体" w:cs="Calibri"/>
          <w:color w:val="000000"/>
        </w:rPr>
      </w:pPr>
    </w:p>
    <w:p w:rsidR="00C31EF0" w:rsidDel="00807B45" w:rsidRDefault="00572EF5">
      <w:pPr>
        <w:spacing w:line="360" w:lineRule="exact"/>
        <w:rPr>
          <w:ins w:id="160" w:author="sunjian1" w:date="2017-12-06T15:33:00Z"/>
          <w:del w:id="161" w:author="Zhang, Lester (DI SW CAS MS-AWS MAA CCC DEV)" w:date="2019-04-13T16:52:00Z"/>
          <w:rFonts w:ascii="宋体" w:hAnsi="宋体" w:cs="Times New Roman"/>
          <w:sz w:val="23"/>
          <w:szCs w:val="23"/>
        </w:rPr>
      </w:pPr>
      <w:ins w:id="162" w:author="sunjian1" w:date="2019-03-25T15:15:00Z">
        <w:del w:id="163" w:author="Zhang, Lester (DI SW CAS MS-AWS MAA CCC DEV)" w:date="2019-04-13T16:52:00Z">
          <w:r w:rsidDel="00807B45">
            <w:rPr>
              <w:rFonts w:ascii="宋体" w:hAnsi="宋体" w:cs="Times New Roman" w:hint="eastAsia"/>
              <w:sz w:val="23"/>
              <w:szCs w:val="23"/>
            </w:rPr>
            <w:delText>510124197608221724</w:delText>
          </w:r>
        </w:del>
      </w:ins>
    </w:p>
    <w:p w:rsidR="00C31EF0" w:rsidRDefault="00572EF5">
      <w:pPr>
        <w:spacing w:line="360" w:lineRule="exact"/>
        <w:rPr>
          <w:del w:id="164" w:author="sunjian1" w:date="2018-03-16T16:40:00Z"/>
          <w:rFonts w:ascii="宋体" w:hAnsi="宋体" w:cs="Times New Roman"/>
          <w:sz w:val="23"/>
          <w:szCs w:val="23"/>
        </w:rPr>
      </w:pPr>
      <w:r>
        <w:rPr>
          <w:rFonts w:ascii="宋体" w:hAnsi="宋体" w:cs="Times New Roman" w:hint="eastAsia"/>
          <w:sz w:val="23"/>
          <w:szCs w:val="23"/>
        </w:rPr>
        <w:t xml:space="preserve">邮编：   </w:t>
      </w:r>
      <w:del w:id="165" w:author="sunjian1" w:date="2019-03-25T15:15:00Z">
        <w:r>
          <w:rPr>
            <w:rFonts w:ascii="宋体" w:hAnsi="宋体" w:cs="Times New Roman" w:hint="eastAsia"/>
            <w:sz w:val="23"/>
            <w:szCs w:val="23"/>
          </w:rPr>
          <w:delText xml:space="preserve">               </w:delText>
        </w:r>
      </w:del>
      <w:ins w:id="166" w:author="sunjian1" w:date="2019-03-25T15:15:00Z">
        <w:r>
          <w:rPr>
            <w:rFonts w:ascii="宋体" w:hAnsi="宋体" w:cs="Times New Roman" w:hint="eastAsia"/>
            <w:sz w:val="23"/>
            <w:szCs w:val="23"/>
          </w:rPr>
          <w:t>61</w:t>
        </w:r>
      </w:ins>
      <w:ins w:id="167" w:author="Zhang, Lester (DI SW CAS MS-AWS MAA CCC DEV)" w:date="2019-04-13T16:53:00Z">
        <w:r w:rsidR="00807B45">
          <w:rPr>
            <w:rFonts w:ascii="宋体" w:hAnsi="宋体" w:cs="Times New Roman"/>
            <w:sz w:val="23"/>
            <w:szCs w:val="23"/>
          </w:rPr>
          <w:t>0000</w:t>
        </w:r>
      </w:ins>
      <w:ins w:id="168" w:author="sunjian1" w:date="2019-03-25T15:15:00Z">
        <w:del w:id="169" w:author="Zhang, Lester (DI SW CAS MS-AWS MAA CCC DEV)" w:date="2019-04-13T16:53:00Z">
          <w:r w:rsidDel="00807B45">
            <w:rPr>
              <w:rFonts w:ascii="宋体" w:hAnsi="宋体" w:cs="Times New Roman" w:hint="eastAsia"/>
              <w:sz w:val="23"/>
              <w:szCs w:val="23"/>
            </w:rPr>
            <w:delText>1730</w:delText>
          </w:r>
        </w:del>
      </w:ins>
      <w:del w:id="170" w:author="sunjian1" w:date="2018-01-08T11:51:00Z">
        <w:r>
          <w:rPr>
            <w:rFonts w:ascii="宋体" w:hAnsi="宋体" w:cs="Times New Roman" w:hint="eastAsia"/>
            <w:sz w:val="23"/>
            <w:szCs w:val="23"/>
          </w:rPr>
          <w:delText xml:space="preserve"> </w:delText>
        </w:r>
      </w:del>
      <w:ins w:id="171" w:author="sunjian1" w:date="2018-01-08T11:51:00Z">
        <w:r>
          <w:rPr>
            <w:rFonts w:ascii="宋体" w:hAnsi="宋体" w:cs="Times New Roman" w:hint="eastAsia"/>
            <w:sz w:val="23"/>
            <w:szCs w:val="23"/>
          </w:rPr>
          <w:t xml:space="preserve">　</w:t>
        </w:r>
      </w:ins>
      <w:r>
        <w:rPr>
          <w:rFonts w:ascii="宋体" w:hAnsi="宋体" w:cs="Times New Roman" w:hint="eastAsia"/>
          <w:sz w:val="23"/>
          <w:szCs w:val="23"/>
        </w:rPr>
        <w:t xml:space="preserve">         </w:t>
      </w:r>
      <w:ins w:id="172" w:author="sunjian1" w:date="2019-03-18T15:05:00Z">
        <w:r>
          <w:rPr>
            <w:rFonts w:ascii="宋体" w:hAnsi="宋体" w:cs="Times New Roman" w:hint="eastAsia"/>
            <w:sz w:val="23"/>
            <w:szCs w:val="23"/>
          </w:rPr>
          <w:t xml:space="preserve">   </w:t>
        </w:r>
      </w:ins>
      <w:r>
        <w:rPr>
          <w:rFonts w:ascii="宋体" w:hAnsi="宋体" w:cs="Times New Roman" w:hint="eastAsia"/>
          <w:sz w:val="23"/>
          <w:szCs w:val="23"/>
        </w:rPr>
        <w:t xml:space="preserve">  电话：</w:t>
      </w:r>
      <w:ins w:id="173" w:author="sunjian1" w:date="2019-03-25T15:15:00Z">
        <w:del w:id="174" w:author="Zhang, Lester (DI SW CAS MS-AWS MAA CCC DEV)" w:date="2019-04-13T16:52:00Z">
          <w:r w:rsidDel="00807B45">
            <w:rPr>
              <w:rFonts w:ascii="宋体" w:hAnsi="宋体" w:cs="Times New Roman" w:hint="eastAsia"/>
              <w:sz w:val="23"/>
              <w:szCs w:val="23"/>
            </w:rPr>
            <w:delText>18084869605</w:delText>
          </w:r>
        </w:del>
      </w:ins>
      <w:ins w:id="175" w:author="Zhang, Lester (DI SW CAS MS-AWS MAA CCC DEV)" w:date="2019-04-13T16:52:00Z">
        <w:r w:rsidR="00807B45" w:rsidRPr="007410DD">
          <w:rPr>
            <w:rFonts w:ascii="宋体" w:hAnsi="宋体" w:cs="Calibri"/>
            <w:color w:val="000000"/>
          </w:rPr>
          <w:t xml:space="preserve"> </w:t>
        </w:r>
        <w:r w:rsidR="00807B45" w:rsidRPr="00807B45">
          <w:rPr>
            <w:rFonts w:ascii="宋体" w:hAnsi="宋体" w:cs="Calibri"/>
            <w:color w:val="000000"/>
          </w:rPr>
          <w:t/>
        </w:r>
      </w:ins>
    </w:p>
    <w:p w:rsidR="00C31EF0" w:rsidRDefault="00C31EF0">
      <w:pPr>
        <w:spacing w:line="360" w:lineRule="exact"/>
        <w:rPr>
          <w:ins w:id="178" w:author="sunjian1" w:date="2018-03-05T11:50:00Z"/>
          <w:rFonts w:ascii="宋体" w:hAnsi="宋体" w:cs="Times New Roman"/>
          <w:sz w:val="23"/>
          <w:szCs w:val="23"/>
        </w:rPr>
      </w:pPr>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179" w:author="sunjian1" w:date="2017-10-23T11:25: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C31EF0" w:rsidRDefault="00572EF5">
      <w:pPr>
        <w:spacing w:line="360" w:lineRule="exact"/>
        <w:rPr>
          <w:ins w:id="180" w:author="sunjian1" w:date="2017-10-23T11:23:00Z"/>
          <w:rFonts w:ascii="宋体" w:hAnsi="宋体" w:cs="Times New Roman"/>
          <w:sz w:val="23"/>
          <w:szCs w:val="23"/>
          <w:u w:val="single"/>
        </w:rPr>
      </w:pPr>
      <w:r>
        <w:rPr>
          <w:rFonts w:ascii="宋体" w:hAnsi="宋体" w:cs="Times New Roman" w:hint="eastAsia"/>
          <w:sz w:val="23"/>
          <w:szCs w:val="23"/>
        </w:rPr>
        <w:t>保证人</w:t>
      </w:r>
      <w:r>
        <w:rPr>
          <w:rFonts w:ascii="宋体" w:hAnsi="宋体" w:cs="Times New Roman"/>
          <w:sz w:val="23"/>
          <w:szCs w:val="23"/>
        </w:rPr>
        <w:t>1：</w:t>
      </w:r>
      <w:ins w:id="181" w:author="sunjian1" w:date="2017-10-23T11:23:00Z">
        <w:r>
          <w:rPr>
            <w:rFonts w:ascii="宋体" w:hAnsi="宋体" w:cs="Times New Roman" w:hint="eastAsia"/>
            <w:sz w:val="23"/>
            <w:szCs w:val="23"/>
          </w:rPr>
          <w:t>四川</w:t>
        </w:r>
      </w:ins>
      <w:ins w:id="182" w:author="sunjian1" w:date="2019-03-18T15:05:00Z">
        <w:r>
          <w:rPr>
            <w:rFonts w:ascii="宋体" w:hAnsi="宋体" w:cs="Times New Roman" w:hint="eastAsia"/>
            <w:sz w:val="23"/>
            <w:szCs w:val="23"/>
          </w:rPr>
          <w:t>大一</w:t>
        </w:r>
      </w:ins>
      <w:ins w:id="183" w:author="sunjian1" w:date="2019-03-18T15:06:00Z">
        <w:r>
          <w:rPr>
            <w:rFonts w:ascii="宋体" w:hAnsi="宋体" w:cs="Times New Roman" w:hint="eastAsia"/>
            <w:sz w:val="23"/>
            <w:szCs w:val="23"/>
          </w:rPr>
          <w:t>房地产</w:t>
        </w:r>
      </w:ins>
      <w:ins w:id="184" w:author="sunjian1" w:date="2019-03-18T15:07:00Z">
        <w:r>
          <w:rPr>
            <w:rFonts w:ascii="宋体" w:hAnsi="宋体" w:cs="Times New Roman" w:hint="eastAsia"/>
            <w:sz w:val="23"/>
            <w:szCs w:val="23"/>
          </w:rPr>
          <w:t>有限公司</w:t>
        </w:r>
      </w:ins>
    </w:p>
    <w:p w:rsidR="00C31EF0" w:rsidRDefault="00572EF5">
      <w:pPr>
        <w:spacing w:line="360" w:lineRule="exact"/>
        <w:rPr>
          <w:ins w:id="185" w:author="sunjian1" w:date="2017-10-23T11:23:00Z"/>
          <w:rFonts w:ascii="宋体" w:hAnsi="宋体" w:cs="Times New Roman"/>
          <w:sz w:val="23"/>
          <w:szCs w:val="23"/>
          <w:u w:val="single"/>
        </w:rPr>
      </w:pPr>
      <w:ins w:id="186" w:author="sunjian1" w:date="2017-10-23T11:23:00Z">
        <w:r>
          <w:rPr>
            <w:rFonts w:ascii="宋体" w:hAnsi="宋体" w:cs="Times New Roman" w:hint="eastAsia"/>
            <w:sz w:val="23"/>
            <w:szCs w:val="23"/>
          </w:rPr>
          <w:t>住所地：</w:t>
        </w:r>
      </w:ins>
      <w:ins w:id="187" w:author="sunjian1" w:date="2019-03-18T15:11:00Z">
        <w:r>
          <w:rPr>
            <w:rFonts w:ascii="仿宋_GB2312" w:eastAsia="仿宋_GB2312" w:hAnsi="仿宋_GB2312" w:hint="eastAsia"/>
            <w:sz w:val="24"/>
          </w:rPr>
          <w:t>郫县犀浦镇恒山大道中段金犀庭苑1幢1楼16号</w:t>
        </w:r>
      </w:ins>
    </w:p>
    <w:p w:rsidR="00C31EF0" w:rsidRDefault="00572EF5">
      <w:pPr>
        <w:spacing w:line="360" w:lineRule="exact"/>
        <w:rPr>
          <w:ins w:id="188" w:author="sunjian1" w:date="2017-10-23T11:23:00Z"/>
          <w:rFonts w:ascii="宋体" w:hAnsi="宋体" w:cs="Times New Roman"/>
          <w:sz w:val="23"/>
          <w:szCs w:val="23"/>
        </w:rPr>
      </w:pPr>
      <w:ins w:id="189" w:author="sunjian1" w:date="2017-10-23T11:23:00Z">
        <w:r>
          <w:rPr>
            <w:rFonts w:ascii="宋体" w:hAnsi="宋体" w:cs="Times New Roman" w:hint="eastAsia"/>
            <w:sz w:val="23"/>
            <w:szCs w:val="23"/>
          </w:rPr>
          <w:lastRenderedPageBreak/>
          <w:t>通讯地址：</w:t>
        </w:r>
      </w:ins>
      <w:ins w:id="190" w:author="sunjian1" w:date="2019-03-18T15:11:00Z">
        <w:r>
          <w:rPr>
            <w:rFonts w:ascii="仿宋_GB2312" w:eastAsia="仿宋_GB2312" w:hAnsi="仿宋_GB2312" w:hint="eastAsia"/>
            <w:sz w:val="24"/>
          </w:rPr>
          <w:t>郫县犀浦镇泰山</w:t>
        </w:r>
      </w:ins>
      <w:del w:id="191" w:author="Unknown">
        <w:r w:rsidDel="00807B45">
          <w:rPr>
            <w:rFonts w:ascii="仿宋_GB2312" w:eastAsia="仿宋_GB2312" w:hAnsi="仿宋_GB2312" w:hint="eastAsia"/>
            <w:sz w:val="24"/>
          </w:rPr>
          <w:delText>北</w:delText>
        </w:r>
      </w:del>
      <w:ins w:id="192" w:author="Zhang, Lester (DI SW CAS MS-AWS MAA CCC DEV)" w:date="2019-04-13T16:52:00Z">
        <w:r>
          <w:rPr>
            <w:rFonts w:ascii="仿宋_GB2312" w:eastAsia="仿宋_GB2312" w:hAnsi="仿宋_GB2312" w:hint="eastAsia"/>
            <w:sz w:val="24"/>
          </w:rPr>
          <w:t>街</w:t>
        </w:r>
      </w:ins>
      <w:ins w:id="193" w:author="sunjian1" w:date="2019-03-18T15:11:00Z">
        <w:r>
          <w:rPr>
            <w:rFonts w:ascii="仿宋_GB2312" w:eastAsia="仿宋_GB2312" w:hAnsi="仿宋_GB2312" w:hint="eastAsia"/>
            <w:sz w:val="24"/>
          </w:rPr>
          <w:t>1号乐</w:t>
        </w:r>
      </w:ins>
      <w:del w:id="194" w:author="Unknown">
        <w:r w:rsidDel="00807B45">
          <w:rPr>
            <w:rFonts w:ascii="仿宋_GB2312" w:eastAsia="仿宋_GB2312" w:hAnsi="仿宋_GB2312" w:hint="eastAsia"/>
            <w:sz w:val="24"/>
          </w:rPr>
          <w:delText>视</w:delText>
        </w:r>
      </w:del>
      <w:ins w:id="195" w:author="Zhang, Lester (DI SW CAS MS-AWS MAA CCC DEV)" w:date="2019-04-13T16:52:00Z">
        <w:r>
          <w:rPr>
            <w:rFonts w:ascii="仿宋_GB2312" w:eastAsia="仿宋_GB2312" w:hAnsi="仿宋_GB2312" w:hint="eastAsia"/>
            <w:sz w:val="24"/>
          </w:rPr>
          <w:t>界</w:t>
        </w:r>
      </w:ins>
      <w:ins w:id="196" w:author="sunjian1" w:date="2019-03-18T15:11:00Z">
        <w:r>
          <w:rPr>
            <w:rFonts w:ascii="仿宋_GB2312" w:eastAsia="仿宋_GB2312" w:hAnsi="仿宋_GB2312" w:hint="eastAsia"/>
            <w:sz w:val="24"/>
          </w:rPr>
          <w:t>广场销售中心</w:t>
        </w:r>
      </w:ins>
    </w:p>
    <w:p w:rsidR="00C31EF0" w:rsidRDefault="00572EF5">
      <w:pPr>
        <w:spacing w:line="360" w:lineRule="exact"/>
        <w:rPr>
          <w:ins w:id="197" w:author="sunjian1" w:date="2017-10-23T11:23:00Z"/>
          <w:rFonts w:ascii="宋体" w:hAnsi="宋体" w:cs="Times New Roman"/>
          <w:sz w:val="23"/>
          <w:szCs w:val="23"/>
          <w:u w:val="single"/>
        </w:rPr>
      </w:pPr>
      <w:ins w:id="198" w:author="sunjian1" w:date="2017-10-23T11:23:00Z">
        <w:r>
          <w:rPr>
            <w:rFonts w:ascii="宋体" w:hAnsi="宋体" w:cs="Times New Roman" w:hint="eastAsia"/>
            <w:sz w:val="23"/>
            <w:szCs w:val="23"/>
          </w:rPr>
          <w:t>法定代表人（负责人）：</w:t>
        </w:r>
      </w:ins>
      <w:ins w:id="199" w:author="sunjian1" w:date="2019-03-18T15:11:00Z">
        <w:r>
          <w:rPr>
            <w:rFonts w:ascii="宋体" w:hAnsi="宋体" w:cs="Times New Roman" w:hint="eastAsia"/>
            <w:sz w:val="23"/>
            <w:szCs w:val="23"/>
          </w:rPr>
          <w:t>刘世富</w:t>
        </w:r>
      </w:ins>
    </w:p>
    <w:p w:rsidR="00C31EF0" w:rsidRDefault="00572EF5">
      <w:pPr>
        <w:spacing w:line="360" w:lineRule="exact"/>
        <w:rPr>
          <w:ins w:id="200" w:author="sunjian1" w:date="2017-10-23T11:23:00Z"/>
          <w:rFonts w:ascii="宋体" w:hAnsi="宋体" w:cs="Times New Roman"/>
          <w:sz w:val="23"/>
          <w:szCs w:val="23"/>
        </w:rPr>
      </w:pPr>
      <w:ins w:id="201" w:author="sunjian1" w:date="2017-10-23T11:23:00Z">
        <w:r>
          <w:rPr>
            <w:rFonts w:ascii="宋体" w:hAnsi="宋体" w:cs="Times New Roman" w:hint="eastAsia"/>
            <w:sz w:val="23"/>
            <w:szCs w:val="23"/>
          </w:rPr>
          <w:t xml:space="preserve">身份证件名称：营业执照             　</w:t>
        </w:r>
        <w:r>
          <w:rPr>
            <w:rFonts w:ascii="宋体" w:hAnsi="宋体" w:cs="Times New Roman"/>
            <w:sz w:val="23"/>
            <w:szCs w:val="23"/>
          </w:rPr>
          <w:t>编号：</w:t>
        </w:r>
      </w:ins>
      <w:ins w:id="202" w:author="sunjian1" w:date="2019-03-18T15:26:00Z">
        <w:r>
          <w:rPr>
            <w:rFonts w:ascii="宋体" w:hAnsi="宋体" w:cs="Times New Roman" w:hint="eastAsia"/>
            <w:sz w:val="23"/>
            <w:szCs w:val="23"/>
          </w:rPr>
          <w:t>91510124725367838U</w:t>
        </w:r>
      </w:ins>
    </w:p>
    <w:p w:rsidR="00C31EF0" w:rsidRDefault="00572EF5">
      <w:pPr>
        <w:spacing w:line="360" w:lineRule="exact"/>
        <w:rPr>
          <w:ins w:id="203" w:author="sunjian1" w:date="2017-10-23T11:23:00Z"/>
          <w:rFonts w:ascii="宋体" w:hAnsi="宋体" w:cs="Times New Roman"/>
          <w:sz w:val="23"/>
          <w:szCs w:val="23"/>
        </w:rPr>
      </w:pPr>
      <w:ins w:id="204" w:author="sunjian1" w:date="2017-10-23T11:23:00Z">
        <w:r>
          <w:rPr>
            <w:rFonts w:ascii="宋体" w:hAnsi="宋体" w:cs="Times New Roman" w:hint="eastAsia"/>
            <w:sz w:val="23"/>
            <w:szCs w:val="23"/>
          </w:rPr>
          <w:t>邮编：</w:t>
        </w:r>
      </w:ins>
      <w:ins w:id="205" w:author="sunjian1" w:date="2019-03-18T15:14:00Z">
        <w:del w:id="206" w:author="Zhang, Lester (DI SW CAS MS-AWS MAA CCC DEV)" w:date="2019-04-13T16:54:00Z">
          <w:r w:rsidDel="00ED0646">
            <w:rPr>
              <w:rFonts w:ascii="宋体" w:hAnsi="宋体" w:cs="Times New Roman" w:hint="eastAsia"/>
              <w:sz w:val="23"/>
              <w:szCs w:val="23"/>
            </w:rPr>
            <w:delText>611730</w:delText>
          </w:r>
        </w:del>
      </w:ins>
      <w:ins w:id="207" w:author="Zhang, Lester (DI SW CAS MS-AWS MAA CCC DEV)" w:date="2019-04-13T16:54:00Z">
        <w:r w:rsidR="00ED0646">
          <w:rPr>
            <w:rFonts w:ascii="宋体" w:hAnsi="宋体" w:cs="Times New Roman" w:hint="eastAsia"/>
            <w:sz w:val="23"/>
            <w:szCs w:val="23"/>
          </w:rPr>
          <w:t>610000</w:t>
        </w:r>
      </w:ins>
      <w:ins w:id="208" w:author="sunjian1" w:date="2017-10-23T11:23:00Z">
        <w:r>
          <w:rPr>
            <w:rFonts w:ascii="宋体" w:hAnsi="宋体" w:cs="Times New Roman" w:hint="eastAsia"/>
            <w:sz w:val="23"/>
            <w:szCs w:val="23"/>
          </w:rPr>
          <w:t xml:space="preserve">                         电话：028-</w:t>
        </w:r>
      </w:ins>
      <w:ins w:id="209" w:author="sunjian1" w:date="2019-03-18T15:14:00Z">
        <w:r>
          <w:rPr>
            <w:rFonts w:ascii="宋体" w:hAnsi="宋体" w:cs="Times New Roman" w:hint="eastAsia"/>
            <w:sz w:val="23"/>
            <w:szCs w:val="23"/>
          </w:rPr>
          <w:t>87839999</w:t>
        </w:r>
      </w:ins>
    </w:p>
    <w:p w:rsidR="00C31EF0" w:rsidRDefault="00572EF5">
      <w:pPr>
        <w:spacing w:line="360" w:lineRule="exact"/>
        <w:rPr>
          <w:ins w:id="210" w:author="sunjian1" w:date="2017-10-23T11:23:00Z"/>
          <w:rFonts w:ascii="宋体" w:hAnsi="宋体" w:cs="Times New Roman"/>
          <w:sz w:val="23"/>
          <w:szCs w:val="23"/>
          <w:u w:val="single"/>
        </w:rPr>
      </w:pPr>
      <w:ins w:id="211" w:author="sunjian1" w:date="2017-10-23T11:23:00Z">
        <w:r>
          <w:rPr>
            <w:rFonts w:ascii="宋体" w:hAnsi="宋体" w:cs="Times New Roman" w:hint="eastAsia"/>
            <w:sz w:val="23"/>
            <w:szCs w:val="23"/>
          </w:rPr>
          <w:t>邮箱：</w:t>
        </w:r>
        <w:r>
          <w:rPr>
            <w:rFonts w:ascii="宋体" w:hAnsi="宋体" w:cs="Times New Roman" w:hint="eastAsia"/>
            <w:sz w:val="23"/>
            <w:szCs w:val="23"/>
            <w:u w:val="single"/>
          </w:rPr>
          <w:t>/</w:t>
        </w:r>
      </w:ins>
    </w:p>
    <w:p w:rsidR="00C31EF0" w:rsidRDefault="00C31EF0">
      <w:pPr>
        <w:spacing w:line="360" w:lineRule="exact"/>
        <w:rPr>
          <w:del w:id="212" w:author="sunjian1" w:date="2017-10-23T11:23:00Z"/>
          <w:rFonts w:ascii="宋体" w:hAnsi="宋体" w:cs="Times New Roman"/>
          <w:sz w:val="23"/>
          <w:szCs w:val="23"/>
          <w:u w:val="single"/>
        </w:rPr>
      </w:pPr>
    </w:p>
    <w:p w:rsidR="00C31EF0" w:rsidRDefault="00572EF5">
      <w:pPr>
        <w:spacing w:line="360" w:lineRule="exact"/>
        <w:rPr>
          <w:del w:id="213" w:author="sunjian1" w:date="2017-10-23T11:23:00Z"/>
          <w:rFonts w:ascii="宋体" w:hAnsi="宋体" w:cs="Times New Roman"/>
          <w:sz w:val="23"/>
          <w:szCs w:val="23"/>
          <w:u w:val="single"/>
        </w:rPr>
      </w:pPr>
      <w:del w:id="214" w:author="sunjian1" w:date="2017-10-23T11:23:00Z">
        <w:r>
          <w:rPr>
            <w:rFonts w:ascii="宋体" w:hAnsi="宋体" w:cs="Times New Roman" w:hint="eastAsia"/>
            <w:sz w:val="23"/>
            <w:szCs w:val="23"/>
          </w:rPr>
          <w:delText>住所地：</w:delText>
        </w:r>
      </w:del>
    </w:p>
    <w:p w:rsidR="00C31EF0" w:rsidRDefault="00572EF5">
      <w:pPr>
        <w:spacing w:line="360" w:lineRule="exact"/>
        <w:rPr>
          <w:del w:id="215" w:author="sunjian1" w:date="2017-10-23T11:23:00Z"/>
          <w:rFonts w:ascii="宋体" w:hAnsi="宋体" w:cs="Times New Roman"/>
          <w:sz w:val="23"/>
          <w:szCs w:val="23"/>
        </w:rPr>
      </w:pPr>
      <w:del w:id="216" w:author="sunjian1" w:date="2017-10-23T11:23:00Z">
        <w:r>
          <w:rPr>
            <w:rFonts w:ascii="宋体" w:hAnsi="宋体" w:cs="Times New Roman" w:hint="eastAsia"/>
            <w:sz w:val="23"/>
            <w:szCs w:val="23"/>
          </w:rPr>
          <w:delText>通讯地址：</w:delText>
        </w:r>
      </w:del>
    </w:p>
    <w:p w:rsidR="00C31EF0" w:rsidRDefault="00572EF5">
      <w:pPr>
        <w:spacing w:line="360" w:lineRule="exact"/>
        <w:rPr>
          <w:del w:id="217" w:author="sunjian1" w:date="2017-10-23T11:23:00Z"/>
          <w:rFonts w:ascii="宋体" w:hAnsi="宋体" w:cs="Times New Roman"/>
          <w:sz w:val="23"/>
          <w:szCs w:val="23"/>
          <w:u w:val="single"/>
        </w:rPr>
      </w:pPr>
      <w:del w:id="218" w:author="sunjian1" w:date="2017-10-23T11:23:00Z">
        <w:r>
          <w:rPr>
            <w:rFonts w:ascii="宋体" w:hAnsi="宋体" w:cs="Times New Roman" w:hint="eastAsia"/>
            <w:sz w:val="23"/>
            <w:szCs w:val="23"/>
          </w:rPr>
          <w:delText>法定代表人（负责人）：</w:delText>
        </w:r>
      </w:del>
    </w:p>
    <w:p w:rsidR="00C31EF0" w:rsidRDefault="00572EF5">
      <w:pPr>
        <w:spacing w:line="360" w:lineRule="exact"/>
        <w:rPr>
          <w:del w:id="219" w:author="sunjian1" w:date="2017-10-23T11:23:00Z"/>
          <w:rFonts w:ascii="宋体" w:hAnsi="宋体" w:cs="Times New Roman"/>
          <w:sz w:val="23"/>
          <w:szCs w:val="23"/>
        </w:rPr>
      </w:pPr>
      <w:del w:id="220" w:author="sunjian1" w:date="2017-10-23T11:23:00Z">
        <w:r>
          <w:rPr>
            <w:rFonts w:ascii="宋体" w:hAnsi="宋体" w:cs="Times New Roman" w:hint="eastAsia"/>
            <w:sz w:val="23"/>
            <w:szCs w:val="23"/>
          </w:rPr>
          <w:delText>身份证件名称：</w:delText>
        </w:r>
        <w:r>
          <w:rPr>
            <w:rFonts w:ascii="宋体" w:hAnsi="宋体" w:cs="Times New Roman"/>
            <w:sz w:val="23"/>
            <w:szCs w:val="23"/>
          </w:rPr>
          <w:delText xml:space="preserve"> </w:delText>
        </w:r>
        <w:r>
          <w:rPr>
            <w:rFonts w:ascii="宋体" w:hAnsi="宋体" w:cs="Times New Roman" w:hint="eastAsia"/>
            <w:sz w:val="23"/>
            <w:szCs w:val="23"/>
          </w:rPr>
          <w:delText xml:space="preserve">                     </w:delText>
        </w:r>
        <w:r>
          <w:rPr>
            <w:rFonts w:ascii="宋体" w:hAnsi="宋体" w:cs="Times New Roman"/>
            <w:sz w:val="23"/>
            <w:szCs w:val="23"/>
          </w:rPr>
          <w:delText>编号：</w:delText>
        </w:r>
      </w:del>
    </w:p>
    <w:p w:rsidR="00C31EF0" w:rsidRDefault="00572EF5">
      <w:pPr>
        <w:spacing w:line="360" w:lineRule="exact"/>
        <w:rPr>
          <w:del w:id="221" w:author="sunjian1" w:date="2017-10-23T11:23:00Z"/>
          <w:rFonts w:ascii="宋体" w:hAnsi="宋体" w:cs="Times New Roman"/>
          <w:sz w:val="23"/>
          <w:szCs w:val="23"/>
        </w:rPr>
      </w:pPr>
      <w:del w:id="222" w:author="sunjian1" w:date="2017-10-23T11:23:00Z">
        <w:r>
          <w:rPr>
            <w:rFonts w:ascii="宋体" w:hAnsi="宋体" w:cs="Times New Roman" w:hint="eastAsia"/>
            <w:sz w:val="23"/>
            <w:szCs w:val="23"/>
          </w:rPr>
          <w:delText>邮编：                              电话：</w:delText>
        </w:r>
      </w:del>
    </w:p>
    <w:p w:rsidR="00C31EF0" w:rsidRDefault="00572EF5">
      <w:pPr>
        <w:spacing w:line="360" w:lineRule="exact"/>
        <w:rPr>
          <w:del w:id="223" w:author="sunjian1" w:date="2017-10-23T11:23:00Z"/>
          <w:rFonts w:ascii="宋体" w:hAnsi="宋体" w:cs="Times New Roman"/>
          <w:sz w:val="23"/>
          <w:szCs w:val="23"/>
          <w:u w:val="single"/>
        </w:rPr>
      </w:pPr>
      <w:del w:id="224" w:author="sunjian1" w:date="2017-10-23T11:23:00Z">
        <w:r>
          <w:rPr>
            <w:rFonts w:ascii="宋体" w:hAnsi="宋体" w:cs="Times New Roman" w:hint="eastAsia"/>
            <w:sz w:val="23"/>
            <w:szCs w:val="23"/>
          </w:rPr>
          <w:delText>邮箱：</w:delText>
        </w:r>
      </w:del>
    </w:p>
    <w:p w:rsidR="00C31EF0" w:rsidRDefault="00C31EF0">
      <w:pPr>
        <w:spacing w:line="360" w:lineRule="exact"/>
        <w:rPr>
          <w:rFonts w:ascii="宋体" w:hAnsi="宋体" w:cs="Times New Roman"/>
          <w:sz w:val="23"/>
          <w:szCs w:val="23"/>
          <w:u w:val="single"/>
        </w:rPr>
      </w:pPr>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保证人</w:t>
      </w:r>
      <w:r>
        <w:rPr>
          <w:rFonts w:ascii="宋体" w:hAnsi="宋体" w:cs="Times New Roman"/>
          <w:sz w:val="23"/>
          <w:szCs w:val="23"/>
        </w:rPr>
        <w:t>2：</w:t>
      </w:r>
      <w:ins w:id="225"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住所地：</w:t>
      </w:r>
      <w:ins w:id="226"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通讯地址：</w:t>
      </w:r>
      <w:ins w:id="227"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法定代表人（负责人）：</w:t>
      </w:r>
      <w:ins w:id="228"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身份证件名称：</w:t>
      </w:r>
      <w:r>
        <w:rPr>
          <w:rFonts w:ascii="宋体" w:hAnsi="宋体" w:cs="Times New Roman"/>
          <w:sz w:val="23"/>
          <w:szCs w:val="23"/>
        </w:rPr>
        <w:t xml:space="preserve"> </w:t>
      </w:r>
      <w:r>
        <w:rPr>
          <w:rFonts w:ascii="宋体" w:hAnsi="宋体" w:cs="Times New Roman" w:hint="eastAsia"/>
          <w:sz w:val="23"/>
          <w:szCs w:val="23"/>
        </w:rPr>
        <w:t xml:space="preserve">    </w:t>
      </w:r>
      <w:ins w:id="229" w:author="sunjian1" w:date="2017-10-23T11:25:00Z">
        <w:r>
          <w:rPr>
            <w:rFonts w:ascii="宋体" w:hAnsi="宋体" w:cs="Times New Roman" w:hint="eastAsia"/>
            <w:sz w:val="23"/>
            <w:szCs w:val="23"/>
          </w:rPr>
          <w:t>/</w:t>
        </w:r>
      </w:ins>
      <w:r>
        <w:rPr>
          <w:rFonts w:ascii="宋体" w:hAnsi="宋体" w:cs="Times New Roman" w:hint="eastAsia"/>
          <w:sz w:val="23"/>
          <w:szCs w:val="23"/>
        </w:rPr>
        <w:t xml:space="preserve">                 </w:t>
      </w:r>
      <w:r>
        <w:rPr>
          <w:rFonts w:ascii="宋体" w:hAnsi="宋体" w:cs="Times New Roman"/>
          <w:sz w:val="23"/>
          <w:szCs w:val="23"/>
        </w:rPr>
        <w:t>编号：</w:t>
      </w:r>
      <w:ins w:id="230"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 xml:space="preserve">邮编：   </w:t>
      </w:r>
      <w:ins w:id="231" w:author="sunjian1" w:date="2017-10-23T11:25:00Z">
        <w:r>
          <w:rPr>
            <w:rFonts w:ascii="宋体" w:hAnsi="宋体" w:cs="Times New Roman" w:hint="eastAsia"/>
            <w:sz w:val="23"/>
            <w:szCs w:val="23"/>
          </w:rPr>
          <w:t>/</w:t>
        </w:r>
      </w:ins>
      <w:r>
        <w:rPr>
          <w:rFonts w:ascii="宋体" w:hAnsi="宋体" w:cs="Times New Roman" w:hint="eastAsia"/>
          <w:sz w:val="23"/>
          <w:szCs w:val="23"/>
        </w:rPr>
        <w:t xml:space="preserve">                           电话：</w:t>
      </w:r>
      <w:ins w:id="232"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233" w:author="sunjian1" w:date="2017-10-23T11:25: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C31EF0" w:rsidRPr="00B24611" w:rsidRDefault="00572EF5">
      <w:pPr>
        <w:spacing w:line="360" w:lineRule="exact"/>
        <w:rPr>
          <w:rFonts w:ascii="宋体" w:hAnsi="宋体" w:cs="Times New Roman"/>
          <w:sz w:val="23"/>
          <w:szCs w:val="23"/>
          <w:u w:val="single"/>
          <w:rPrChange w:id="234" w:author="Zhang, Lester (DI SW CAS MS-AWS MAA CCC DEV)" w:date="2019-04-13T17:52:00Z">
            <w:rPr>
              <w:rFonts w:ascii="宋体" w:hAnsi="宋体" w:cs="Times New Roman"/>
              <w:sz w:val="23"/>
              <w:szCs w:val="23"/>
            </w:rPr>
          </w:rPrChange>
        </w:rPr>
      </w:pPr>
      <w:r>
        <w:rPr>
          <w:rFonts w:ascii="宋体" w:hAnsi="宋体" w:cs="Times New Roman" w:hint="eastAsia"/>
          <w:sz w:val="23"/>
          <w:szCs w:val="23"/>
        </w:rPr>
        <w:t>抵押人</w:t>
      </w:r>
      <w:r>
        <w:rPr>
          <w:rFonts w:ascii="宋体" w:hAnsi="宋体" w:cs="Times New Roman"/>
          <w:sz w:val="23"/>
          <w:szCs w:val="23"/>
        </w:rPr>
        <w:t>1：</w:t>
      </w:r>
      <w:ins w:id="235" w:author="Zhang, Lester (DI SW CAS MS-AWS MAA CCC DEV)" w:date="2019-04-13T17:52:00Z">
        <w:r w:rsidR="00B24611">
          <w:rPr>
            <w:rFonts w:ascii="宋体" w:hAnsi="宋体" w:cs="Times New Roman" w:hint="eastAsia"/>
            <w:sz w:val="23"/>
            <w:szCs w:val="23"/>
          </w:rPr>
          <w:t>:</w:t>
        </w:r>
        <w:r w:rsidR="00B24611">
          <w:rPr>
            <w:rFonts w:ascii="宋体" w:hAnsi="宋体" w:cs="Times New Roman"/>
            <w:sz w:val="23"/>
            <w:szCs w:val="23"/>
          </w:rPr>
          <w:t>张婷婷</w:t>
        </w:r>
      </w:ins>
      <w:ins w:id="236" w:author="sunjian1" w:date="2019-03-25T15:15:00Z">
        <w:del w:id="237" w:author="Zhang, Lester (DI SW CAS MS-AWS MAA CCC DEV)" w:date="2019-04-13T17:52:00Z">
          <w:r w:rsidDel="00B24611">
            <w:rPr>
              <w:rFonts w:ascii="宋体" w:hAnsi="宋体" w:cs="Times New Roman" w:hint="eastAsia"/>
              <w:sz w:val="23"/>
              <w:szCs w:val="23"/>
            </w:rPr>
            <w:delText>代生洪</w:delText>
          </w:r>
        </w:del>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住所地：</w:t>
      </w:r>
      <w:ins w:id="238" w:author="Zhang, Lester (DI SW CAS MS-AWS MAA CCC DEV)" w:date="2019-04-13T17:58:00Z">
        <w:r w:rsidR="002F5746" w:rsidRPr="002F5746">
          <w:rPr>
            <w:rFonts w:ascii="宋体" w:hAnsi="宋体" w:cs="Times New Roman" w:hint="eastAsia"/>
            <w:sz w:val="23"/>
            <w:szCs w:val="23"/>
            <w:u w:val="single"/>
            <w:rPrChange w:id="239" w:author="Zhang, Lester (DI SW CAS MS-AWS MAA CCC DEV)" w:date="2019-04-13T17:58:00Z">
              <w:rPr>
                <w:rFonts w:ascii="宋体" w:hAnsi="宋体" w:cs="Times New Roman" w:hint="eastAsia"/>
                <w:sz w:val="23"/>
                <w:szCs w:val="23"/>
              </w:rPr>
            </w:rPrChange>
          </w:rPr>
          <w:t xml:space="preserve"> </w:t>
        </w:r>
      </w:ins>
      <w:ins w:id="240" w:author="Zhang, Lester (DI SW CAS MS-AWS MAA CCC DEV)" w:date="2019-04-13T17:53:00Z">
        <w:r w:rsidR="00B24611" w:rsidRPr="00506630">
          <w:rPr>
            <w:rFonts w:ascii="宋体" w:hAnsi="宋体" w:cs="宋体"/>
            <w:szCs w:val="21"/>
            <w:u w:val="single"/>
          </w:rPr>
          <w:t>飞飞飞</w:t>
        </w:r>
        <w:r w:rsidR="00B24611">
          <w:rPr>
            <w:rFonts w:ascii="宋体" w:hAnsi="宋体" w:cs="宋体"/>
            <w:szCs w:val="21"/>
            <w:u w:val="single"/>
          </w:rPr>
          <w:t xml:space="preserve"> </w:t>
        </w:r>
      </w:ins>
      <w:ins w:id="241" w:author="sunjian1" w:date="2019-03-25T15:16:00Z">
        <w:del w:id="242" w:author="Zhang, Lester (DI SW CAS MS-AWS MAA CCC DEV)" w:date="2019-04-13T17:53:00Z">
          <w:r w:rsidDel="00B24611">
            <w:rPr>
              <w:rFonts w:ascii="宋体" w:hAnsi="宋体" w:cs="宋体" w:hint="eastAsia"/>
              <w:szCs w:val="21"/>
              <w:u w:val="single"/>
            </w:rPr>
            <w:delText>四川省郫县三道堰镇三道堰村4组44号</w:delText>
          </w:r>
        </w:del>
      </w:ins>
      <w:ins w:id="243" w:author="sunjian1" w:date="2019-03-20T17:22:00Z">
        <w:del w:id="244" w:author="Zhang, Lester (DI SW CAS MS-AWS MAA CCC DEV)" w:date="2019-04-13T17:58:00Z">
          <w:r w:rsidDel="002F5746">
            <w:rPr>
              <w:rFonts w:ascii="宋体" w:hAnsi="宋体" w:cs="宋体" w:hint="eastAsia"/>
              <w:szCs w:val="21"/>
              <w:u w:val="single"/>
            </w:rPr>
            <w:delText xml:space="preserve">　</w:delText>
          </w:r>
        </w:del>
      </w:ins>
    </w:p>
    <w:p w:rsidR="00C31EF0" w:rsidRDefault="00572EF5">
      <w:pPr>
        <w:spacing w:line="360" w:lineRule="exact"/>
        <w:rPr>
          <w:del w:id="245" w:author="sunjian1" w:date="2018-01-17T16:30:00Z"/>
          <w:rFonts w:ascii="宋体" w:hAnsi="宋体" w:cs="Times New Roman"/>
          <w:sz w:val="23"/>
          <w:szCs w:val="23"/>
        </w:rPr>
      </w:pPr>
      <w:r>
        <w:rPr>
          <w:rFonts w:ascii="宋体" w:hAnsi="宋体" w:cs="Times New Roman" w:hint="eastAsia"/>
          <w:sz w:val="23"/>
          <w:szCs w:val="23"/>
        </w:rPr>
        <w:t>通讯地址：</w:t>
      </w:r>
      <w:ins w:id="246" w:author="Zhang, Lester (DI SW CAS MS-AWS MAA CCC DEV)" w:date="2019-04-13T17:53:00Z">
        <w:r w:rsidR="00B24611" w:rsidRPr="00B24611">
          <w:rPr>
            <w:rFonts w:ascii="宋体" w:hAnsi="宋体" w:cs="Times New Roman" w:hint="eastAsia"/>
            <w:sz w:val="23"/>
            <w:szCs w:val="23"/>
            <w:u w:val="single"/>
            <w:rPrChange w:id="247" w:author="Zhang, Lester (DI SW CAS MS-AWS MAA CCC DEV)" w:date="2019-04-13T17:54:00Z">
              <w:rPr>
                <w:rFonts w:ascii="宋体" w:hAnsi="宋体" w:cs="Times New Roman" w:hint="eastAsia"/>
                <w:sz w:val="23"/>
                <w:szCs w:val="23"/>
              </w:rPr>
            </w:rPrChange>
          </w:rPr>
          <w:t xml:space="preserve"> </w:t>
        </w:r>
        <w:r w:rsidR="00B24611" w:rsidRPr="002E0A53">
          <w:rPr>
            <w:rFonts w:ascii="宋体" w:hAnsi="宋体" w:cs="Calibri"/>
            <w:color w:val="000000"/>
            <w:u w:val="single"/>
          </w:rPr>
          <w:t/>
        </w:r>
        <w:r w:rsidR="00B24611">
          <w:rPr>
            <w:rFonts w:ascii="宋体" w:hAnsi="宋体" w:cs="Calibri"/>
            <w:color w:val="000000"/>
            <w:u w:val="single"/>
          </w:rPr>
          <w:t xml:space="preserve"> </w:t>
        </w:r>
      </w:ins>
      <w:ins w:id="250" w:author="sunjian1" w:date="2019-03-25T15:16:00Z">
        <w:del w:id="251" w:author="Zhang, Lester (DI SW CAS MS-AWS MAA CCC DEV)" w:date="2019-04-13T17:53:00Z">
          <w:r w:rsidDel="00B24611">
            <w:rPr>
              <w:rFonts w:ascii="宋体" w:hAnsi="宋体" w:cs="宋体" w:hint="eastAsia"/>
              <w:szCs w:val="21"/>
              <w:u w:val="single"/>
            </w:rPr>
            <w:delText>四川省郫县三道堰镇三道堰村4组44号</w:delText>
          </w:r>
        </w:del>
      </w:ins>
    </w:p>
    <w:p w:rsidR="00C31EF0" w:rsidRDefault="00C31EF0">
      <w:pPr>
        <w:spacing w:line="360" w:lineRule="exact"/>
        <w:rPr>
          <w:ins w:id="252" w:author="sunjian1" w:date="2018-01-17T16:30:00Z"/>
          <w:rFonts w:ascii="宋体" w:hAnsi="宋体" w:cs="Times New Roman"/>
          <w:sz w:val="23"/>
          <w:szCs w:val="23"/>
        </w:rPr>
      </w:pPr>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法定代表人（负责人）：</w:t>
      </w:r>
      <w:ins w:id="253" w:author="sunjian1" w:date="2017-10-23T11:24:00Z">
        <w:r>
          <w:rPr>
            <w:rFonts w:ascii="宋体" w:hAnsi="宋体" w:cs="Times New Roman" w:hint="eastAsia"/>
            <w:sz w:val="23"/>
            <w:szCs w:val="23"/>
          </w:rPr>
          <w:t>/</w:t>
        </w:r>
      </w:ins>
    </w:p>
    <w:p w:rsidR="00C31EF0" w:rsidRPr="00B24611" w:rsidRDefault="00572EF5">
      <w:pPr>
        <w:spacing w:line="360" w:lineRule="exact"/>
        <w:rPr>
          <w:del w:id="254" w:author="sunjian1" w:date="2017-11-03T11:31:00Z"/>
          <w:rFonts w:ascii="宋体" w:hAnsi="宋体" w:cs="Calibri"/>
          <w:color w:val="000000"/>
          <w:rPrChange w:id="255" w:author="Zhang, Lester (DI SW CAS MS-AWS MAA CCC DEV)" w:date="2019-04-13T17:54:00Z">
            <w:rPr>
              <w:del w:id="256" w:author="sunjian1" w:date="2017-11-03T11:31:00Z"/>
              <w:rFonts w:ascii="宋体" w:hAnsi="宋体" w:cs="Times New Roman"/>
              <w:sz w:val="23"/>
              <w:szCs w:val="23"/>
            </w:rPr>
          </w:rPrChange>
        </w:rPr>
      </w:pPr>
      <w:r>
        <w:rPr>
          <w:rFonts w:ascii="宋体" w:hAnsi="宋体" w:cs="Times New Roman" w:hint="eastAsia"/>
          <w:sz w:val="23"/>
          <w:szCs w:val="23"/>
        </w:rPr>
        <w:t xml:space="preserve">身份证件名称： </w:t>
      </w:r>
      <w:ins w:id="257" w:author="sunjian1" w:date="2017-10-23T11:24:00Z">
        <w:r>
          <w:rPr>
            <w:rFonts w:ascii="宋体" w:hAnsi="宋体" w:cs="Times New Roman" w:hint="eastAsia"/>
            <w:sz w:val="23"/>
            <w:szCs w:val="23"/>
          </w:rPr>
          <w:t>身份证</w:t>
        </w:r>
      </w:ins>
      <w:del w:id="258" w:author="sunjian1" w:date="2017-10-23T11:24:00Z">
        <w:r>
          <w:rPr>
            <w:rFonts w:ascii="宋体" w:hAnsi="宋体" w:cs="Times New Roman" w:hint="eastAsia"/>
            <w:sz w:val="23"/>
            <w:szCs w:val="23"/>
          </w:rPr>
          <w:delText xml:space="preserve">       </w:delText>
        </w:r>
      </w:del>
      <w:r>
        <w:rPr>
          <w:rFonts w:ascii="宋体" w:hAnsi="宋体" w:cs="Times New Roman" w:hint="eastAsia"/>
          <w:sz w:val="23"/>
          <w:szCs w:val="23"/>
        </w:rPr>
        <w:t xml:space="preserve">              编号：</w:t>
      </w:r>
      <w:ins w:id="259" w:author="Zhang, Lester (DI SW CAS MS-AWS MAA CCC DEV)" w:date="2019-04-13T17:54:00Z">
        <w:r w:rsidR="00B24611" w:rsidRPr="00807B45">
          <w:rPr>
            <w:rFonts w:ascii="宋体" w:hAnsi="宋体" w:cs="Calibri"/>
            <w:color w:val="000000"/>
          </w:rPr>
          <w:t/>
        </w:r>
      </w:ins>
      <w:ins w:id="260" w:author="sunjian1" w:date="2019-03-25T15:16:00Z">
        <w:del w:id="261" w:author="Zhang, Lester (DI SW CAS MS-AWS MAA CCC DEV)" w:date="2019-04-13T17:54:00Z">
          <w:r w:rsidDel="00B24611">
            <w:rPr>
              <w:rFonts w:ascii="宋体" w:hAnsi="宋体" w:cs="Times New Roman" w:hint="eastAsia"/>
              <w:sz w:val="23"/>
              <w:szCs w:val="23"/>
            </w:rPr>
            <w:delText>510124197411221739</w:delText>
          </w:r>
        </w:del>
      </w:ins>
    </w:p>
    <w:p w:rsidR="00C31EF0" w:rsidRDefault="00C31EF0">
      <w:pPr>
        <w:spacing w:line="360" w:lineRule="exact"/>
        <w:rPr>
          <w:ins w:id="262" w:author="sunjian1" w:date="2017-11-03T11:31:00Z"/>
          <w:rFonts w:ascii="宋体" w:hAnsi="宋体" w:cs="Times New Roman"/>
          <w:sz w:val="23"/>
          <w:szCs w:val="23"/>
        </w:rPr>
      </w:pPr>
    </w:p>
    <w:p w:rsidR="00C31EF0" w:rsidDel="00B24611" w:rsidRDefault="00572EF5" w:rsidP="00B24611">
      <w:pPr>
        <w:spacing w:line="360" w:lineRule="exact"/>
        <w:rPr>
          <w:del w:id="263" w:author="sunjian1" w:date="2019-03-18T15:16:00Z"/>
          <w:rFonts w:ascii="宋体" w:hAnsi="宋体" w:cs="Times New Roman"/>
          <w:sz w:val="23"/>
          <w:szCs w:val="23"/>
        </w:rPr>
        <w:pPrChange w:id="264" w:author="Zhang, Lester (DI SW CAS MS-AWS MAA CCC DEV)" w:date="2019-04-13T17:56:00Z">
          <w:pPr>
            <w:spacing w:line="360" w:lineRule="exact"/>
          </w:pPr>
        </w:pPrChange>
      </w:pPr>
      <w:r>
        <w:rPr>
          <w:rFonts w:ascii="宋体" w:hAnsi="宋体" w:cs="Times New Roman" w:hint="eastAsia"/>
          <w:sz w:val="23"/>
          <w:szCs w:val="23"/>
        </w:rPr>
        <w:t>邮编：</w:t>
      </w:r>
      <w:del w:id="265" w:author="sunjian1" w:date="2019-03-18T15:16:00Z">
        <w:r>
          <w:rPr>
            <w:rFonts w:ascii="宋体" w:hAnsi="宋体" w:cs="Times New Roman" w:hint="eastAsia"/>
            <w:sz w:val="23"/>
            <w:szCs w:val="23"/>
          </w:rPr>
          <w:delText xml:space="preserve">           </w:delText>
        </w:r>
      </w:del>
      <w:ins w:id="266" w:author="sunjian1" w:date="2019-03-18T15:16:00Z">
        <w:del w:id="267" w:author="Zhang, Lester (DI SW CAS MS-AWS MAA CCC DEV)" w:date="2019-04-13T16:54:00Z">
          <w:r w:rsidDel="00ED0646">
            <w:rPr>
              <w:rFonts w:ascii="宋体" w:hAnsi="宋体" w:cs="Times New Roman" w:hint="eastAsia"/>
              <w:sz w:val="23"/>
              <w:szCs w:val="23"/>
            </w:rPr>
            <w:delText>611730</w:delText>
          </w:r>
        </w:del>
      </w:ins>
      <w:ins w:id="268" w:author="Zhang, Lester (DI SW CAS MS-AWS MAA CCC DEV)" w:date="2019-04-13T16:54:00Z">
        <w:r w:rsidR="00ED0646">
          <w:rPr>
            <w:rFonts w:ascii="宋体" w:hAnsi="宋体" w:cs="Times New Roman" w:hint="eastAsia"/>
            <w:sz w:val="23"/>
            <w:szCs w:val="23"/>
          </w:rPr>
          <w:t>610000</w:t>
        </w:r>
      </w:ins>
      <w:r>
        <w:rPr>
          <w:rFonts w:ascii="宋体" w:hAnsi="宋体" w:cs="Times New Roman" w:hint="eastAsia"/>
          <w:sz w:val="23"/>
          <w:szCs w:val="23"/>
        </w:rPr>
        <w:t xml:space="preserve">                </w:t>
      </w:r>
      <w:ins w:id="269" w:author="sunjian1" w:date="2019-03-18T15:16:00Z">
        <w:r>
          <w:rPr>
            <w:rFonts w:ascii="宋体" w:hAnsi="宋体" w:cs="Times New Roman" w:hint="eastAsia"/>
            <w:sz w:val="23"/>
            <w:szCs w:val="23"/>
          </w:rPr>
          <w:t xml:space="preserve">   </w:t>
        </w:r>
      </w:ins>
      <w:r>
        <w:rPr>
          <w:rFonts w:ascii="宋体" w:hAnsi="宋体" w:cs="Times New Roman" w:hint="eastAsia"/>
          <w:sz w:val="23"/>
          <w:szCs w:val="23"/>
        </w:rPr>
        <w:t xml:space="preserve">   电话：</w:t>
      </w:r>
      <w:ins w:id="270" w:author="Zhang, Lester (DI SW CAS MS-AWS MAA CCC DEV)" w:date="2019-04-13T17:56:00Z">
        <w:r w:rsidR="009D48E2">
          <w:rPr>
            <w:rFonts w:ascii="宋体" w:hAnsi="宋体" w:cs="Times New Roman"/>
            <w:sz w:val="23"/>
            <w:szCs w:val="23"/>
          </w:rPr>
          <w:t>飞飞飞</w:t>
        </w:r>
      </w:ins>
    </w:p>
    <w:p w:rsidR="00B24611" w:rsidRDefault="00B24611">
      <w:pPr>
        <w:spacing w:line="360" w:lineRule="exact"/>
        <w:rPr>
          <w:ins w:id="271" w:author="Zhang, Lester (DI SW CAS MS-AWS MAA CCC DEV)" w:date="2019-04-13T17:56:00Z"/>
          <w:rFonts w:ascii="宋体" w:hAnsi="宋体" w:cs="Times New Roman"/>
          <w:sz w:val="23"/>
          <w:szCs w:val="23"/>
        </w:rPr>
      </w:pPr>
    </w:p>
    <w:p w:rsidR="00C31EF0" w:rsidDel="00B24611" w:rsidRDefault="00572EF5" w:rsidP="00B24611">
      <w:pPr>
        <w:spacing w:line="360" w:lineRule="exact"/>
        <w:rPr>
          <w:ins w:id="272" w:author="sunjian1" w:date="2019-03-18T15:16:00Z"/>
          <w:del w:id="273" w:author="Zhang, Lester (DI SW CAS MS-AWS MAA CCC DEV)" w:date="2019-04-13T17:56:00Z"/>
          <w:rFonts w:ascii="宋体" w:hAnsi="宋体" w:cs="Times New Roman"/>
          <w:sz w:val="23"/>
          <w:szCs w:val="23"/>
        </w:rPr>
        <w:pPrChange w:id="274" w:author="Zhang, Lester (DI SW CAS MS-AWS MAA CCC DEV)" w:date="2019-04-13T17:56:00Z">
          <w:pPr>
            <w:spacing w:line="360" w:lineRule="exact"/>
          </w:pPr>
        </w:pPrChange>
      </w:pPr>
      <w:ins w:id="275" w:author="sunjian1" w:date="2019-03-18T15:16:00Z">
        <w:del w:id="276" w:author="Zhang, Lester (DI SW CAS MS-AWS MAA CCC DEV)" w:date="2019-04-13T17:56:00Z">
          <w:r w:rsidDel="00B24611">
            <w:rPr>
              <w:rFonts w:ascii="宋体" w:hAnsi="宋体" w:cs="Times New Roman" w:hint="eastAsia"/>
              <w:sz w:val="23"/>
              <w:szCs w:val="23"/>
            </w:rPr>
            <w:delText>18084868605</w:delText>
          </w:r>
        </w:del>
      </w:ins>
    </w:p>
    <w:p w:rsidR="00C31EF0" w:rsidRDefault="00572EF5" w:rsidP="00B24611">
      <w:pPr>
        <w:spacing w:line="360" w:lineRule="exact"/>
        <w:rPr>
          <w:rFonts w:ascii="宋体" w:hAnsi="宋体" w:cs="Times New Roman"/>
          <w:sz w:val="23"/>
          <w:szCs w:val="23"/>
          <w:u w:val="single"/>
        </w:rPr>
        <w:pPrChange w:id="277" w:author="Zhang, Lester (DI SW CAS MS-AWS MAA CCC DEV)" w:date="2019-04-13T17:56:00Z">
          <w:pPr>
            <w:spacing w:line="360" w:lineRule="exact"/>
          </w:pPr>
        </w:pPrChange>
      </w:pPr>
      <w:r>
        <w:rPr>
          <w:rFonts w:ascii="宋体" w:hAnsi="宋体" w:cs="Times New Roman" w:hint="eastAsia"/>
          <w:sz w:val="23"/>
          <w:szCs w:val="23"/>
        </w:rPr>
        <w:t>邮箱：</w:t>
      </w:r>
      <w:ins w:id="278" w:author="sunjian1" w:date="2017-12-06T15:45: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B24611" w:rsidRDefault="00572EF5">
      <w:pPr>
        <w:spacing w:line="360" w:lineRule="exact"/>
        <w:rPr>
          <w:ins w:id="279" w:author="Zhang, Lester (DI SW CAS MS-AWS MAA CCC DEV)" w:date="2019-04-13T17:53:00Z"/>
          <w:rFonts w:ascii="宋体" w:hAnsi="宋体" w:cs="Times New Roman"/>
          <w:sz w:val="23"/>
          <w:szCs w:val="23"/>
        </w:rPr>
      </w:pPr>
      <w:r>
        <w:rPr>
          <w:rFonts w:ascii="宋体" w:hAnsi="宋体" w:cs="Times New Roman" w:hint="eastAsia"/>
          <w:sz w:val="23"/>
          <w:szCs w:val="23"/>
        </w:rPr>
        <w:t>抵押人</w:t>
      </w:r>
      <w:r>
        <w:rPr>
          <w:rFonts w:ascii="宋体" w:hAnsi="宋体" w:cs="Times New Roman"/>
          <w:sz w:val="23"/>
          <w:szCs w:val="23"/>
        </w:rPr>
        <w:t>2：</w:t>
      </w:r>
      <w:ins w:id="280" w:author="Zhang, Lester (DI SW CAS MS-AWS MAA CCC DEV)" w:date="2019-04-13T17:53:00Z">
        <w:r w:rsidR="00B24611">
          <w:rPr>
            <w:rFonts w:ascii="宋体" w:hAnsi="宋体" w:cs="Times New Roman"/>
            <w:sz w:val="23"/>
            <w:szCs w:val="23"/>
          </w:rPr>
          <w:t/>
        </w:r>
      </w:ins>
    </w:p>
    <w:p w:rsidR="00C31EF0" w:rsidDel="00B24611" w:rsidRDefault="00572EF5">
      <w:pPr>
        <w:spacing w:line="360" w:lineRule="exact"/>
        <w:rPr>
          <w:del w:id="281" w:author="Zhang, Lester (DI SW CAS MS-AWS MAA CCC DEV)" w:date="2019-04-13T17:53:00Z"/>
          <w:rFonts w:ascii="宋体" w:hAnsi="宋体" w:cs="Times New Roman"/>
          <w:sz w:val="23"/>
          <w:szCs w:val="23"/>
        </w:rPr>
      </w:pPr>
      <w:ins w:id="282" w:author="sunjian1" w:date="2019-03-25T15:17:00Z">
        <w:del w:id="283" w:author="Zhang, Lester (DI SW CAS MS-AWS MAA CCC DEV)" w:date="2019-04-13T17:53:00Z">
          <w:r w:rsidDel="00B24611">
            <w:rPr>
              <w:rFonts w:ascii="宋体" w:hAnsi="宋体" w:cs="Times New Roman" w:hint="eastAsia"/>
              <w:sz w:val="23"/>
              <w:szCs w:val="23"/>
            </w:rPr>
            <w:delText>王建华</w:delText>
          </w:r>
        </w:del>
      </w:ins>
    </w:p>
    <w:p w:rsidR="00C31EF0" w:rsidRDefault="00572EF5">
      <w:pPr>
        <w:spacing w:line="360" w:lineRule="exact"/>
        <w:rPr>
          <w:del w:id="284" w:author="sunjian1" w:date="2018-03-05T11:51:00Z"/>
          <w:rFonts w:ascii="宋体" w:hAnsi="宋体" w:cs="Times New Roman"/>
          <w:sz w:val="23"/>
          <w:szCs w:val="23"/>
        </w:rPr>
      </w:pPr>
      <w:r>
        <w:rPr>
          <w:rFonts w:ascii="宋体" w:hAnsi="宋体" w:cs="Times New Roman" w:hint="eastAsia"/>
          <w:sz w:val="23"/>
          <w:szCs w:val="23"/>
        </w:rPr>
        <w:t>住所地：</w:t>
      </w:r>
      <w:ins w:id="285" w:author="Zhang, Lester (DI SW CAS MS-AWS MAA CCC DEV)" w:date="2019-04-13T17:58:00Z">
        <w:r w:rsidR="00D34E9B" w:rsidRPr="00D34E9B">
          <w:rPr>
            <w:rFonts w:ascii="宋体" w:hAnsi="宋体" w:cs="Times New Roman" w:hint="eastAsia"/>
            <w:sz w:val="23"/>
            <w:szCs w:val="23"/>
            <w:u w:val="single"/>
            <w:rPrChange w:id="286" w:author="Zhang, Lester (DI SW CAS MS-AWS MAA CCC DEV)" w:date="2019-04-13T17:58:00Z">
              <w:rPr>
                <w:rFonts w:ascii="宋体" w:hAnsi="宋体" w:cs="Times New Roman" w:hint="eastAsia"/>
                <w:sz w:val="23"/>
                <w:szCs w:val="23"/>
              </w:rPr>
            </w:rPrChange>
          </w:rPr>
          <w:t xml:space="preserve"> </w:t>
        </w:r>
      </w:ins>
      <w:ins w:id="287" w:author="Zhang, Lester (DI SW CAS MS-AWS MAA CCC DEV)" w:date="2019-04-13T17:53:00Z">
        <w:r w:rsidR="00B24611" w:rsidRPr="00506630">
          <w:rPr>
            <w:rFonts w:ascii="宋体" w:hAnsi="宋体" w:cs="宋体"/>
            <w:szCs w:val="21"/>
            <w:u w:val="single"/>
          </w:rPr>
          <w:t/>
        </w:r>
        <w:r w:rsidR="00B24611">
          <w:rPr>
            <w:rFonts w:ascii="宋体" w:hAnsi="宋体" w:cs="宋体"/>
            <w:szCs w:val="21"/>
            <w:u w:val="single"/>
          </w:rPr>
          <w:t xml:space="preserve">  </w:t>
        </w:r>
      </w:ins>
      <w:ins w:id="288" w:author="sunjian1" w:date="2019-03-25T15:17:00Z">
        <w:del w:id="289" w:author="Zhang, Lester (DI SW CAS MS-AWS MAA CCC DEV)" w:date="2019-04-13T17:53:00Z">
          <w:r w:rsidDel="00B24611">
            <w:rPr>
              <w:rFonts w:ascii="宋体" w:hAnsi="宋体" w:cs="宋体" w:hint="eastAsia"/>
              <w:szCs w:val="21"/>
              <w:u w:val="single"/>
            </w:rPr>
            <w:delText>四川省郫县三道堰镇三道堰村4组44号</w:delText>
          </w:r>
        </w:del>
      </w:ins>
    </w:p>
    <w:p w:rsidR="00C31EF0" w:rsidRDefault="00C31EF0">
      <w:pPr>
        <w:spacing w:line="360" w:lineRule="exact"/>
        <w:rPr>
          <w:ins w:id="290" w:author="sunjian1" w:date="2018-01-17T16:31:00Z"/>
          <w:rFonts w:ascii="宋体" w:hAnsi="宋体" w:cs="宋体"/>
          <w:szCs w:val="21"/>
          <w:u w:val="single"/>
        </w:rPr>
      </w:pPr>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通讯地址：</w:t>
      </w:r>
      <w:ins w:id="291" w:author="Zhang, Lester (DI SW CAS MS-AWS MAA CCC DEV)" w:date="2019-04-13T17:58:00Z">
        <w:r w:rsidR="00D34E9B" w:rsidRPr="00D34E9B">
          <w:rPr>
            <w:rFonts w:ascii="宋体" w:hAnsi="宋体" w:cs="Times New Roman" w:hint="eastAsia"/>
            <w:sz w:val="23"/>
            <w:szCs w:val="23"/>
            <w:u w:val="single"/>
            <w:rPrChange w:id="292" w:author="Zhang, Lester (DI SW CAS MS-AWS MAA CCC DEV)" w:date="2019-04-13T17:58:00Z">
              <w:rPr>
                <w:rFonts w:ascii="宋体" w:hAnsi="宋体" w:cs="Times New Roman" w:hint="eastAsia"/>
                <w:sz w:val="23"/>
                <w:szCs w:val="23"/>
              </w:rPr>
            </w:rPrChange>
          </w:rPr>
          <w:t xml:space="preserve"> </w:t>
        </w:r>
      </w:ins>
      <w:ins w:id="293" w:author="Zhang, Lester (DI SW CAS MS-AWS MAA CCC DEV)" w:date="2019-04-13T17:54:00Z">
        <w:r w:rsidR="00B24611" w:rsidRPr="002E0A53">
          <w:rPr>
            <w:rFonts w:ascii="宋体" w:hAnsi="宋体" w:cs="Calibri"/>
            <w:color w:val="000000"/>
            <w:u w:val="single"/>
          </w:rPr>
          <w:t/>
        </w:r>
        <w:r w:rsidR="00B24611">
          <w:rPr>
            <w:rFonts w:ascii="宋体" w:hAnsi="宋体" w:cs="Calibri"/>
            <w:color w:val="000000"/>
            <w:u w:val="single"/>
          </w:rPr>
          <w:t xml:space="preserve">  </w:t>
        </w:r>
      </w:ins>
      <w:ins w:id="294" w:author="sunjian1" w:date="2019-03-25T15:17:00Z">
        <w:del w:id="295" w:author="Zhang, Lester (DI SW CAS MS-AWS MAA CCC DEV)" w:date="2019-04-13T17:54:00Z">
          <w:r w:rsidDel="00B24611">
            <w:rPr>
              <w:rFonts w:ascii="宋体" w:hAnsi="宋体" w:cs="宋体" w:hint="eastAsia"/>
              <w:szCs w:val="21"/>
              <w:u w:val="single"/>
            </w:rPr>
            <w:delText>四川省郫县三道堰镇三道堰村4组44号</w:delText>
          </w:r>
        </w:del>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法定代表人（负责人）：</w:t>
      </w:r>
      <w:ins w:id="296" w:author="sunjian1" w:date="2017-10-23T11:25:00Z">
        <w:r>
          <w:rPr>
            <w:rFonts w:ascii="宋体" w:hAnsi="宋体" w:cs="Times New Roman" w:hint="eastAsia"/>
            <w:sz w:val="23"/>
            <w:szCs w:val="23"/>
          </w:rPr>
          <w:t>/</w:t>
        </w:r>
      </w:ins>
    </w:p>
    <w:p w:rsidR="00C31EF0" w:rsidRPr="00B24611" w:rsidRDefault="00572EF5">
      <w:pPr>
        <w:spacing w:line="360" w:lineRule="exact"/>
        <w:rPr>
          <w:del w:id="297" w:author="sunjian1" w:date="2019-03-18T15:17:00Z"/>
          <w:rFonts w:ascii="宋体" w:hAnsi="宋体" w:cs="Times New Roman"/>
          <w:sz w:val="23"/>
          <w:szCs w:val="23"/>
          <w:rPrChange w:id="298" w:author="Zhang, Lester (DI SW CAS MS-AWS MAA CCC DEV)" w:date="2019-04-13T17:55:00Z">
            <w:rPr>
              <w:del w:id="299" w:author="sunjian1" w:date="2019-03-18T15:17:00Z"/>
              <w:rFonts w:ascii="宋体" w:hAnsi="宋体" w:cs="Times New Roman"/>
              <w:sz w:val="23"/>
              <w:szCs w:val="23"/>
            </w:rPr>
          </w:rPrChange>
        </w:rPr>
      </w:pPr>
      <w:r>
        <w:rPr>
          <w:rFonts w:ascii="宋体" w:hAnsi="宋体" w:cs="Times New Roman" w:hint="eastAsia"/>
          <w:sz w:val="23"/>
          <w:szCs w:val="23"/>
        </w:rPr>
        <w:lastRenderedPageBreak/>
        <w:t>身份证件名称：</w:t>
      </w:r>
      <w:del w:id="300" w:author="sunjian1" w:date="2017-12-06T15:45:00Z">
        <w:r>
          <w:rPr>
            <w:rFonts w:ascii="宋体" w:hAnsi="宋体" w:cs="Times New Roman" w:hint="eastAsia"/>
            <w:sz w:val="23"/>
            <w:szCs w:val="23"/>
          </w:rPr>
          <w:delText xml:space="preserve"> </w:delText>
        </w:r>
      </w:del>
      <w:ins w:id="301" w:author="sunjian1" w:date="2017-12-06T15:46:00Z">
        <w:r>
          <w:rPr>
            <w:rFonts w:ascii="宋体" w:hAnsi="宋体" w:cs="Times New Roman" w:hint="eastAsia"/>
            <w:sz w:val="23"/>
            <w:szCs w:val="23"/>
          </w:rPr>
          <w:t>身份证</w:t>
        </w:r>
      </w:ins>
      <w:r>
        <w:rPr>
          <w:rFonts w:ascii="宋体" w:hAnsi="宋体" w:cs="Times New Roman" w:hint="eastAsia"/>
          <w:sz w:val="23"/>
          <w:szCs w:val="23"/>
        </w:rPr>
        <w:t xml:space="preserve">                    编号：</w:t>
      </w:r>
    </w:p>
    <w:p w:rsidR="00B24611" w:rsidRPr="00B24611" w:rsidRDefault="00B24611" w:rsidP="00B24611">
      <w:pPr>
        <w:spacing w:line="360" w:lineRule="exact"/>
        <w:rPr>
          <w:ins w:id="302" w:author="Zhang, Lester (DI SW CAS MS-AWS MAA CCC DEV)" w:date="2019-04-13T17:55:00Z"/>
          <w:rFonts w:ascii="宋体" w:hAnsi="宋体" w:cs="Times New Roman"/>
          <w:sz w:val="23"/>
          <w:szCs w:val="23"/>
          <w:rPrChange w:id="303" w:author="Zhang, Lester (DI SW CAS MS-AWS MAA CCC DEV)" w:date="2019-04-13T17:55:00Z">
            <w:rPr>
              <w:ins w:id="304" w:author="Zhang, Lester (DI SW CAS MS-AWS MAA CCC DEV)" w:date="2019-04-13T17:55:00Z"/>
              <w:rFonts w:ascii="宋体" w:hAnsi="宋体" w:cs="Times New Roman"/>
              <w:sz w:val="23"/>
              <w:szCs w:val="23"/>
            </w:rPr>
          </w:rPrChange>
        </w:rPr>
      </w:pPr>
      <w:ins w:id="305" w:author="Zhang, Lester (DI SW CAS MS-AWS MAA CCC DEV)" w:date="2019-04-13T17:55:00Z">
        <w:r w:rsidRPr="00B24611">
          <w:rPr>
            <w:rFonts w:ascii="宋体" w:hAnsi="宋体" w:cs="Times New Roman"/>
            <w:sz w:val="23"/>
            <w:szCs w:val="23"/>
            <w:rPrChange w:id="306" w:author="Zhang, Lester (DI SW CAS MS-AWS MAA CCC DEV)" w:date="2019-04-13T17:55:00Z">
              <w:rPr>
                <w:rFonts w:ascii="宋体" w:hAnsi="宋体" w:cs="Times New Roman"/>
                <w:sz w:val="23"/>
                <w:szCs w:val="23"/>
              </w:rPr>
            </w:rPrChange>
          </w:rPr>
          <w:t/>
        </w:r>
      </w:ins>
    </w:p>
    <w:p w:rsidR="00C31EF0" w:rsidDel="00B24611" w:rsidRDefault="00572EF5" w:rsidP="00B24611">
      <w:pPr>
        <w:spacing w:line="360" w:lineRule="exact"/>
        <w:rPr>
          <w:ins w:id="307" w:author="sunjian1" w:date="2017-12-06T15:46:00Z"/>
          <w:del w:id="308" w:author="Zhang, Lester (DI SW CAS MS-AWS MAA CCC DEV)" w:date="2019-04-13T17:55:00Z"/>
          <w:rFonts w:ascii="宋体" w:hAnsi="宋体" w:cs="Times New Roman"/>
          <w:sz w:val="23"/>
          <w:szCs w:val="23"/>
        </w:rPr>
      </w:pPr>
      <w:ins w:id="309" w:author="sunjian1" w:date="2019-03-18T15:17:00Z">
        <w:del w:id="310" w:author="Zhang, Lester (DI SW CAS MS-AWS MAA CCC DEV)" w:date="2019-04-13T17:55:00Z">
          <w:r w:rsidDel="00B24611">
            <w:rPr>
              <w:rFonts w:ascii="宋体" w:hAnsi="宋体" w:cs="Times New Roman" w:hint="eastAsia"/>
              <w:sz w:val="23"/>
              <w:szCs w:val="23"/>
            </w:rPr>
            <w:delText>510124197608221724</w:delText>
          </w:r>
        </w:del>
      </w:ins>
    </w:p>
    <w:p w:rsidR="00C31EF0" w:rsidRDefault="00572EF5" w:rsidP="00B24611">
      <w:pPr>
        <w:spacing w:line="360" w:lineRule="exact"/>
        <w:rPr>
          <w:del w:id="311" w:author="sunjian1" w:date="2018-03-05T11:52:00Z"/>
          <w:rFonts w:ascii="宋体" w:hAnsi="宋体" w:cs="Times New Roman"/>
          <w:sz w:val="23"/>
          <w:szCs w:val="23"/>
        </w:rPr>
      </w:pPr>
      <w:r>
        <w:rPr>
          <w:rFonts w:ascii="宋体" w:hAnsi="宋体" w:cs="Times New Roman" w:hint="eastAsia"/>
          <w:sz w:val="23"/>
          <w:szCs w:val="23"/>
        </w:rPr>
        <w:t xml:space="preserve">邮编： </w:t>
      </w:r>
      <w:del w:id="312" w:author="sunjian1" w:date="2019-03-18T15:17:00Z">
        <w:r>
          <w:rPr>
            <w:rFonts w:ascii="宋体" w:hAnsi="宋体" w:cs="Times New Roman" w:hint="eastAsia"/>
            <w:sz w:val="23"/>
            <w:szCs w:val="23"/>
          </w:rPr>
          <w:delText xml:space="preserve">    </w:delText>
        </w:r>
      </w:del>
      <w:ins w:id="313" w:author="sunjian1" w:date="2019-03-18T15:17:00Z">
        <w:del w:id="314" w:author="Zhang, Lester (DI SW CAS MS-AWS MAA CCC DEV)" w:date="2019-04-13T16:54:00Z">
          <w:r w:rsidDel="00ED0646">
            <w:rPr>
              <w:rFonts w:ascii="宋体" w:hAnsi="宋体" w:cs="Times New Roman" w:hint="eastAsia"/>
              <w:sz w:val="23"/>
              <w:szCs w:val="23"/>
            </w:rPr>
            <w:delText>611</w:delText>
          </w:r>
        </w:del>
      </w:ins>
      <w:del w:id="315" w:author="Zhang, Lester (DI SW CAS MS-AWS MAA CCC DEV)" w:date="2019-04-13T16:54:00Z">
        <w:r w:rsidDel="00B24611">
          <w:rPr>
            <w:rFonts w:ascii="宋体" w:hAnsi="宋体" w:cs="Times New Roman" w:hint="eastAsia"/>
            <w:sz w:val="23"/>
            <w:szCs w:val="23"/>
          </w:rPr>
          <w:delText>7</w:delText>
        </w:r>
      </w:del>
      <w:ins w:id="316" w:author="Zhang, Lester (DI SW CAS MS-AWS MAA CCC DEV)" w:date="2019-04-13T17:53:00Z">
        <w:r>
          <w:rPr>
            <w:rFonts w:ascii="宋体" w:hAnsi="宋体" w:cs="Times New Roman" w:hint="eastAsia"/>
            <w:sz w:val="23"/>
            <w:szCs w:val="23"/>
          </w:rPr>
          <w:t>3</w:t>
        </w:r>
      </w:ins>
      <w:ins w:id="317" w:author="sunjian1" w:date="2019-03-18T15:17:00Z">
        <w:del w:id="318" w:author="Zhang, Lester (DI SW CAS MS-AWS MAA CCC DEV)" w:date="2019-04-13T16:54:00Z">
          <w:r w:rsidDel="00ED0646">
            <w:rPr>
              <w:rFonts w:ascii="宋体" w:hAnsi="宋体" w:cs="Times New Roman" w:hint="eastAsia"/>
              <w:sz w:val="23"/>
              <w:szCs w:val="23"/>
            </w:rPr>
            <w:delText>0</w:delText>
          </w:r>
        </w:del>
      </w:ins>
      <w:ins w:id="319" w:author="Zhang, Lester (DI SW CAS MS-AWS MAA CCC DEV)" w:date="2019-04-13T16:54:00Z">
        <w:r w:rsidR="00ED0646">
          <w:rPr>
            <w:rFonts w:ascii="宋体" w:hAnsi="宋体" w:cs="Times New Roman" w:hint="eastAsia"/>
            <w:sz w:val="23"/>
            <w:szCs w:val="23"/>
          </w:rPr>
          <w:t>610000</w:t>
        </w:r>
      </w:ins>
      <w:r>
        <w:rPr>
          <w:rFonts w:ascii="宋体" w:hAnsi="宋体" w:cs="Times New Roman" w:hint="eastAsia"/>
          <w:sz w:val="23"/>
          <w:szCs w:val="23"/>
        </w:rPr>
        <w:t xml:space="preserve">                  </w:t>
      </w:r>
      <w:ins w:id="320" w:author="sunjian1" w:date="2018-03-05T11:53:00Z">
        <w:r>
          <w:rPr>
            <w:rFonts w:ascii="宋体" w:hAnsi="宋体" w:cs="Times New Roman" w:hint="eastAsia"/>
            <w:sz w:val="23"/>
            <w:szCs w:val="23"/>
          </w:rPr>
          <w:t xml:space="preserve">　　</w:t>
        </w:r>
      </w:ins>
      <w:r>
        <w:rPr>
          <w:rFonts w:ascii="宋体" w:hAnsi="宋体" w:cs="Times New Roman" w:hint="eastAsia"/>
          <w:sz w:val="23"/>
          <w:szCs w:val="23"/>
        </w:rPr>
        <w:t xml:space="preserve">    </w:t>
      </w:r>
      <w:del w:id="321" w:author="Zhang, Lester (DI SW CAS MS-AWS MAA CCC DEV)" w:date="2019-04-13T17:56:00Z">
        <w:r w:rsidDel="00B24611">
          <w:rPr>
            <w:rFonts w:ascii="宋体" w:hAnsi="宋体" w:cs="Times New Roman" w:hint="eastAsia"/>
            <w:sz w:val="23"/>
            <w:szCs w:val="23"/>
          </w:rPr>
          <w:delText xml:space="preserve"> </w:delText>
        </w:r>
      </w:del>
      <w:del w:id="322" w:author="sunjian1" w:date="2017-12-06T15:46:00Z">
        <w:r>
          <w:rPr>
            <w:rFonts w:ascii="宋体" w:hAnsi="宋体" w:cs="Times New Roman" w:hint="eastAsia"/>
            <w:sz w:val="23"/>
            <w:szCs w:val="23"/>
          </w:rPr>
          <w:delText xml:space="preserve"> </w:delText>
        </w:r>
      </w:del>
      <w:r>
        <w:rPr>
          <w:rFonts w:ascii="宋体" w:hAnsi="宋体" w:cs="Times New Roman" w:hint="eastAsia"/>
          <w:sz w:val="23"/>
          <w:szCs w:val="23"/>
        </w:rPr>
        <w:t>电话：</w:t>
      </w:r>
      <w:ins w:id="323" w:author="Zhang, Lester (DI SW CAS MS-AWS MAA CCC DEV)" w:date="2019-04-13T17:56:00Z">
        <w:r w:rsidR="009D48E2">
          <w:rPr>
            <w:rFonts w:ascii="宋体" w:hAnsi="宋体" w:cs="Times New Roman"/>
            <w:sz w:val="23"/>
            <w:szCs w:val="23"/>
          </w:rPr>
          <w:t/>
        </w:r>
      </w:ins>
      <w:ins w:id="324" w:author="sunjian1" w:date="2019-03-18T15:18:00Z">
        <w:del w:id="325" w:author="Zhang, Lester (DI SW CAS MS-AWS MAA CCC DEV)" w:date="2019-04-13T17:56:00Z">
          <w:r w:rsidDel="00B24611">
            <w:rPr>
              <w:rFonts w:ascii="宋体" w:hAnsi="宋体" w:cs="Times New Roman" w:hint="eastAsia"/>
              <w:sz w:val="23"/>
              <w:szCs w:val="23"/>
            </w:rPr>
            <w:delText>18084869605</w:delText>
          </w:r>
        </w:del>
      </w:ins>
    </w:p>
    <w:p w:rsidR="00C31EF0" w:rsidRDefault="00C31EF0" w:rsidP="00B24611">
      <w:pPr>
        <w:spacing w:line="360" w:lineRule="exact"/>
        <w:rPr>
          <w:ins w:id="326" w:author="sunjian1" w:date="2017-12-06T15:47:00Z"/>
          <w:rFonts w:ascii="宋体" w:hAnsi="宋体" w:cs="Times New Roman"/>
          <w:sz w:val="23"/>
          <w:szCs w:val="23"/>
        </w:rPr>
      </w:pPr>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327" w:author="sunjian1" w:date="2017-10-23T11:25: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出质人</w:t>
      </w:r>
      <w:r>
        <w:rPr>
          <w:rFonts w:ascii="宋体" w:hAnsi="宋体" w:cs="Times New Roman"/>
          <w:sz w:val="23"/>
          <w:szCs w:val="23"/>
        </w:rPr>
        <w:t xml:space="preserve">1： </w:t>
      </w:r>
      <w:ins w:id="328"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住所地：</w:t>
      </w:r>
      <w:ins w:id="329"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通讯地址：</w:t>
      </w:r>
      <w:ins w:id="330"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法定代表人（负责人）：</w:t>
      </w:r>
      <w:ins w:id="331"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 xml:space="preserve">身份证件名称：  </w:t>
      </w:r>
      <w:ins w:id="332" w:author="sunjian1" w:date="2017-10-23T11:26:00Z">
        <w:r>
          <w:rPr>
            <w:rFonts w:ascii="宋体" w:hAnsi="宋体" w:cs="Times New Roman" w:hint="eastAsia"/>
            <w:sz w:val="23"/>
            <w:szCs w:val="23"/>
          </w:rPr>
          <w:t>/</w:t>
        </w:r>
      </w:ins>
      <w:r>
        <w:rPr>
          <w:rFonts w:ascii="宋体" w:hAnsi="宋体" w:cs="Times New Roman" w:hint="eastAsia"/>
          <w:sz w:val="23"/>
          <w:szCs w:val="23"/>
        </w:rPr>
        <w:t xml:space="preserve">              </w:t>
      </w:r>
      <w:del w:id="333" w:author="Unknown">
        <w:r w:rsidDel="00B24611">
          <w:rPr>
            <w:rFonts w:ascii="宋体" w:hAnsi="宋体" w:cs="Times New Roman" w:hint="eastAsia"/>
            <w:sz w:val="23"/>
            <w:szCs w:val="23"/>
          </w:rPr>
          <w:delText xml:space="preserve"> </w:delText>
        </w:r>
      </w:del>
      <w:ins w:id="334" w:author="Zhang, Lester (DI SW CAS MS-AWS MAA CCC DEV)" w:date="2019-04-13T17:55:00Z">
        <w:r>
          <w:rPr>
            <w:rFonts w:ascii="宋体" w:hAnsi="宋体" w:cs="Times New Roman" w:hint="eastAsia"/>
            <w:sz w:val="23"/>
            <w:szCs w:val="23"/>
          </w:rPr>
          <w:t xml:space="preserve"> </w:t>
        </w:r>
      </w:ins>
      <w:r>
        <w:rPr>
          <w:rFonts w:ascii="宋体" w:hAnsi="宋体" w:cs="Times New Roman" w:hint="eastAsia"/>
          <w:sz w:val="23"/>
          <w:szCs w:val="23"/>
        </w:rPr>
        <w:t xml:space="preserve">   编号：</w:t>
      </w:r>
      <w:ins w:id="335"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 xml:space="preserve">邮编：     </w:t>
      </w:r>
      <w:ins w:id="336" w:author="sunjian1" w:date="2017-10-23T11:26:00Z">
        <w:r>
          <w:rPr>
            <w:rFonts w:ascii="宋体" w:hAnsi="宋体" w:cs="Times New Roman" w:hint="eastAsia"/>
            <w:sz w:val="23"/>
            <w:szCs w:val="23"/>
          </w:rPr>
          <w:t>/</w:t>
        </w:r>
      </w:ins>
      <w:r>
        <w:rPr>
          <w:rFonts w:ascii="宋体" w:hAnsi="宋体" w:cs="Times New Roman" w:hint="eastAsia"/>
          <w:sz w:val="23"/>
          <w:szCs w:val="23"/>
        </w:rPr>
        <w:t xml:space="preserve">                        电话：</w:t>
      </w:r>
      <w:ins w:id="337"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338" w:author="sunjian1" w:date="2017-10-23T11:26: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出质人</w:t>
      </w:r>
      <w:r>
        <w:rPr>
          <w:rFonts w:ascii="宋体" w:hAnsi="宋体" w:cs="Times New Roman"/>
          <w:sz w:val="23"/>
          <w:szCs w:val="23"/>
        </w:rPr>
        <w:t xml:space="preserve">2： </w:t>
      </w:r>
      <w:ins w:id="339"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住所地：</w:t>
      </w:r>
      <w:ins w:id="340"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通讯地址：</w:t>
      </w:r>
      <w:ins w:id="341"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法定代表人（负责人）：</w:t>
      </w:r>
      <w:ins w:id="342"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身份证件名称：</w:t>
      </w:r>
      <w:ins w:id="343" w:author="sunjian1" w:date="2017-10-23T11:26:00Z">
        <w:r>
          <w:rPr>
            <w:rFonts w:ascii="宋体" w:hAnsi="宋体" w:cs="Times New Roman" w:hint="eastAsia"/>
            <w:sz w:val="23"/>
            <w:szCs w:val="23"/>
          </w:rPr>
          <w:t>/</w:t>
        </w:r>
      </w:ins>
      <w:r>
        <w:rPr>
          <w:rFonts w:ascii="宋体" w:hAnsi="宋体" w:cs="Times New Roman" w:hint="eastAsia"/>
          <w:sz w:val="23"/>
          <w:szCs w:val="23"/>
        </w:rPr>
        <w:t xml:space="preserve">                     编号：</w:t>
      </w:r>
      <w:ins w:id="344"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 xml:space="preserve">邮编：    </w:t>
      </w:r>
      <w:ins w:id="345" w:author="sunjian1" w:date="2017-10-23T11:26:00Z">
        <w:r>
          <w:rPr>
            <w:rFonts w:ascii="宋体" w:hAnsi="宋体" w:cs="Times New Roman" w:hint="eastAsia"/>
            <w:sz w:val="23"/>
            <w:szCs w:val="23"/>
          </w:rPr>
          <w:t>/</w:t>
        </w:r>
      </w:ins>
      <w:r>
        <w:rPr>
          <w:rFonts w:ascii="宋体" w:hAnsi="宋体" w:cs="Times New Roman" w:hint="eastAsia"/>
          <w:sz w:val="23"/>
          <w:szCs w:val="23"/>
        </w:rPr>
        <w:t xml:space="preserve">                         电话：</w:t>
      </w:r>
      <w:ins w:id="346"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347" w:author="sunjian1" w:date="2017-10-23T11:26:00Z">
        <w:r>
          <w:rPr>
            <w:rFonts w:ascii="宋体" w:hAnsi="宋体" w:cs="Times New Roman" w:hint="eastAsia"/>
            <w:sz w:val="23"/>
            <w:szCs w:val="23"/>
          </w:rPr>
          <w:t>/</w:t>
        </w:r>
      </w:ins>
    </w:p>
    <w:p w:rsidR="00C31EF0" w:rsidRDefault="00C31EF0">
      <w:pPr>
        <w:spacing w:line="360" w:lineRule="exact"/>
        <w:rPr>
          <w:rFonts w:ascii="宋体" w:hAnsi="宋体" w:cs="Times New Roman"/>
          <w:b/>
          <w:sz w:val="23"/>
          <w:szCs w:val="23"/>
          <w:u w:val="single"/>
        </w:rPr>
      </w:pPr>
    </w:p>
    <w:p w:rsidR="00C31EF0" w:rsidRDefault="00572EF5">
      <w:pPr>
        <w:spacing w:line="360" w:lineRule="exact"/>
        <w:ind w:firstLineChars="200" w:firstLine="460"/>
        <w:rPr>
          <w:rFonts w:ascii="宋体" w:hAnsi="宋体" w:cs="Times New Roman"/>
          <w:b/>
          <w:bCs/>
          <w:sz w:val="23"/>
          <w:szCs w:val="23"/>
        </w:rPr>
      </w:pPr>
      <w:r>
        <w:rPr>
          <w:rFonts w:ascii="宋体" w:hAnsi="宋体" w:cs="Times New Roman" w:hint="eastAsia"/>
          <w:sz w:val="23"/>
          <w:szCs w:val="23"/>
        </w:rPr>
        <w:t>根据国家有关法律法规，经当事各方协商一致，订立本合同。</w:t>
      </w:r>
    </w:p>
    <w:p w:rsidR="00C31EF0" w:rsidRDefault="00572EF5">
      <w:pPr>
        <w:spacing w:line="360" w:lineRule="exact"/>
        <w:jc w:val="center"/>
        <w:rPr>
          <w:rFonts w:ascii="宋体" w:hAnsi="宋体" w:cs="Times New Roman"/>
          <w:b/>
          <w:bCs/>
          <w:sz w:val="23"/>
          <w:szCs w:val="23"/>
        </w:rPr>
      </w:pPr>
      <w:r>
        <w:rPr>
          <w:rFonts w:ascii="宋体" w:hAnsi="宋体" w:cs="Times New Roman" w:hint="eastAsia"/>
          <w:b/>
          <w:bCs/>
          <w:sz w:val="23"/>
          <w:szCs w:val="23"/>
        </w:rPr>
        <w:t>借款</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第一条  借款金额</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贷款人根据借款人的申请，同意向借款人发放</w:t>
      </w:r>
      <w:r>
        <w:rPr>
          <w:rFonts w:ascii="宋体" w:hAnsi="宋体" w:cs="Times New Roman" w:hint="eastAsia"/>
          <w:sz w:val="23"/>
          <w:szCs w:val="23"/>
        </w:rPr>
        <w:t>【</w:t>
      </w:r>
      <w:del w:id="348" w:author="sunjian1" w:date="2019-03-20T17:23:00Z">
        <w:r>
          <w:rPr>
            <w:rFonts w:ascii="宋体" w:hAnsi="宋体" w:cs="Times New Roman"/>
            <w:sz w:val="23"/>
            <w:szCs w:val="23"/>
            <w:u w:val="single"/>
            <w:rPrChange w:id="349" w:author="sunjian1" w:date="2017-10-23T11:54:00Z">
              <w:rPr>
                <w:rFonts w:ascii="宋体" w:hAnsi="宋体" w:cs="Times New Roman"/>
                <w:sz w:val="23"/>
                <w:szCs w:val="23"/>
              </w:rPr>
            </w:rPrChange>
          </w:rPr>
          <w:delText xml:space="preserve">    </w:delText>
        </w:r>
        <w:r>
          <w:rPr>
            <w:rFonts w:ascii="宋体" w:hAnsi="宋体" w:cs="Times New Roman" w:hint="eastAsia"/>
            <w:sz w:val="23"/>
            <w:szCs w:val="23"/>
          </w:rPr>
          <w:delText xml:space="preserve">  </w:delText>
        </w:r>
      </w:del>
      <w:ins w:id="350" w:author="sunjian1" w:date="2019-03-20T17:23:00Z">
        <w:del w:id="351" w:author="Zhang, Lester (DI SW CAS MS-AWS MAA CCC DEV)" w:date="2019-04-13T16:57:00Z">
          <w:r w:rsidDel="00114B0F">
            <w:rPr>
              <w:rFonts w:ascii="宋体" w:hAnsi="宋体" w:cs="Times New Roman" w:hint="eastAsia"/>
              <w:sz w:val="23"/>
              <w:szCs w:val="23"/>
              <w:u w:val="single"/>
            </w:rPr>
            <w:delText>6</w:delText>
          </w:r>
        </w:del>
      </w:ins>
      <w:ins w:id="352" w:author="Zhang, Lester (DI SW CAS MS-AWS MAA CCC DEV)" w:date="2019-04-13T16:57:00Z">
        <w:r w:rsidR="00114B0F">
          <w:rPr>
            <w:rFonts w:ascii="宋体" w:hAnsi="宋体" w:cs="Times New Roman"/>
            <w:sz w:val="23"/>
            <w:szCs w:val="23"/>
            <w:u w:val="single"/>
          </w:rPr>
          <w:t xml:space="preserve"> </w:t>
        </w:r>
        <w:r w:rsidR="00114B0F" w:rsidRPr="004F5888">
          <w:rPr>
            <w:rFonts w:ascii="宋体" w:hAnsi="宋体" w:cs="Calibri"/>
            <w:color w:val="000000"/>
            <w:u w:val="single"/>
            <w:rPrChange w:id="353" w:author="Zhang, Lester (DI SW CAS MS-AWS MAA CCC DEV)" w:date="2019-04-13T17:01:00Z">
              <w:rPr>
                <w:rFonts w:ascii="宋体" w:hAnsi="宋体" w:cs="Calibri"/>
                <w:color w:val="000000"/>
              </w:rPr>
            </w:rPrChange>
          </w:rPr>
          <w:t/>
        </w:r>
        <w:r w:rsidR="00114B0F">
          <w:rPr>
            <w:rFonts w:ascii="宋体" w:hAnsi="宋体" w:cs="Times New Roman"/>
            <w:sz w:val="23"/>
            <w:szCs w:val="23"/>
            <w:u w:val="single"/>
          </w:rPr>
          <w:t xml:space="preserve"> </w:t>
        </w:r>
      </w:ins>
      <w:r>
        <w:rPr>
          <w:rFonts w:ascii="宋体" w:hAnsi="宋体" w:cs="Times New Roman" w:hint="eastAsia"/>
          <w:sz w:val="23"/>
          <w:szCs w:val="23"/>
        </w:rPr>
        <w:t>】成购房贷款，金额为人民币（大写）</w:t>
      </w:r>
      <w:del w:id="356" w:author="sunjian1" w:date="2019-03-25T15:18:00Z">
        <w:r>
          <w:rPr>
            <w:rFonts w:ascii="宋体" w:hAnsi="宋体" w:cs="Times New Roman"/>
            <w:sz w:val="23"/>
            <w:szCs w:val="23"/>
            <w:u w:val="single"/>
            <w:rPrChange w:id="357" w:author="sunjian1" w:date="2017-10-23T11:28:00Z">
              <w:rPr>
                <w:rFonts w:ascii="宋体" w:hAnsi="宋体" w:cs="Times New Roman"/>
                <w:sz w:val="23"/>
                <w:szCs w:val="23"/>
              </w:rPr>
            </w:rPrChange>
          </w:rPr>
          <w:delText>______________</w:delText>
        </w:r>
      </w:del>
      <w:ins w:id="358" w:author="sunjian1" w:date="2019-03-25T15:18:00Z">
        <w:del w:id="359" w:author="Zhang, Lester (DI SW CAS MS-AWS MAA CCC DEV)" w:date="2019-04-13T16:58:00Z">
          <w:r w:rsidDel="00114B0F">
            <w:rPr>
              <w:rFonts w:ascii="宋体" w:hAnsi="宋体" w:cs="Times New Roman" w:hint="eastAsia"/>
              <w:sz w:val="23"/>
              <w:szCs w:val="23"/>
              <w:u w:val="single"/>
            </w:rPr>
            <w:delText>玖</w:delText>
          </w:r>
        </w:del>
      </w:ins>
      <w:ins w:id="360" w:author="Zhang, Lester (DI SW CAS MS-AWS MAA CCC DEV)" w:date="2019-04-13T16:57:00Z">
        <w:r w:rsidR="00114B0F">
          <w:rPr>
            <w:rFonts w:ascii="宋体" w:hAnsi="宋体" w:cs="Times New Roman" w:hint="eastAsia"/>
            <w:sz w:val="23"/>
            <w:szCs w:val="23"/>
            <w:u w:val="single"/>
          </w:rPr>
          <w:t xml:space="preserve"> </w:t>
        </w:r>
      </w:ins>
      <w:ins w:id="361" w:author="sunjian1" w:date="2019-03-20T17:24:00Z">
        <w:del w:id="362" w:author="Zhang, Lester (DI SW CAS MS-AWS MAA CCC DEV)" w:date="2019-04-13T16:57:00Z">
          <w:r w:rsidDel="00114B0F">
            <w:rPr>
              <w:rFonts w:ascii="宋体" w:hAnsi="宋体" w:cs="Times New Roman" w:hint="eastAsia"/>
              <w:sz w:val="23"/>
              <w:szCs w:val="23"/>
              <w:u w:val="single"/>
            </w:rPr>
            <w:delText>拾</w:delText>
          </w:r>
        </w:del>
      </w:ins>
      <w:ins w:id="363" w:author="sunjian1" w:date="2017-10-23T11:27:00Z">
        <w:del w:id="364" w:author="Zhang, Lester (DI SW CAS MS-AWS MAA CCC DEV)" w:date="2019-04-13T16:57:00Z">
          <w:r w:rsidDel="00114B0F">
            <w:rPr>
              <w:rFonts w:ascii="宋体" w:hAnsi="宋体" w:cs="Times New Roman" w:hint="eastAsia"/>
              <w:sz w:val="23"/>
              <w:szCs w:val="23"/>
              <w:u w:val="single"/>
              <w:rPrChange w:id="365" w:author="sunjian1" w:date="2017-10-23T11:28:00Z">
                <w:rPr>
                  <w:rFonts w:ascii="宋体" w:hAnsi="宋体" w:cs="Times New Roman" w:hint="eastAsia"/>
                  <w:sz w:val="23"/>
                  <w:szCs w:val="23"/>
                </w:rPr>
              </w:rPrChange>
            </w:rPr>
            <w:delText>万</w:delText>
          </w:r>
        </w:del>
      </w:ins>
      <w:ins w:id="366" w:author="Zhang, Lester (DI SW CAS MS-AWS MAA CCC DEV)" w:date="2019-04-13T16:57:00Z">
        <w:r w:rsidR="00114B0F" w:rsidRPr="004F5888">
          <w:rPr>
            <w:rFonts w:ascii="宋体" w:hAnsi="宋体" w:cs="Calibri"/>
            <w:color w:val="000000"/>
            <w:u w:val="single"/>
            <w:rPrChange w:id="367" w:author="Zhang, Lester (DI SW CAS MS-AWS MAA CCC DEV)" w:date="2019-04-13T17:01:00Z">
              <w:rPr>
                <w:rFonts w:ascii="宋体" w:hAnsi="宋体" w:cs="Calibri"/>
                <w:color w:val="000000"/>
              </w:rPr>
            </w:rPrChange>
          </w:rPr>
          <w:t>捌仟玖佰玖拾玖元整</w:t>
        </w:r>
      </w:ins>
      <w:ins w:id="370" w:author="Zhang, Lester (DI SW CAS MS-AWS MAA CCC DEV)" w:date="2019-04-13T17:59:00Z">
        <w:r w:rsidR="00D34E9B">
          <w:rPr>
            <w:rFonts w:ascii="宋体" w:hAnsi="宋体" w:cs="Calibri"/>
            <w:color w:val="000000"/>
            <w:u w:val="single"/>
          </w:rPr>
          <w:t xml:space="preserve"> </w:t>
        </w:r>
      </w:ins>
      <w:ins w:id="371" w:author="sunjian1" w:date="2017-10-23T11:27:00Z">
        <w:del w:id="372" w:author="Zhang, Lester (DI SW CAS MS-AWS MAA CCC DEV)" w:date="2019-04-13T16:58:00Z">
          <w:r w:rsidDel="00114B0F">
            <w:rPr>
              <w:rFonts w:ascii="宋体" w:hAnsi="宋体" w:cs="Times New Roman" w:hint="eastAsia"/>
              <w:sz w:val="23"/>
              <w:szCs w:val="23"/>
              <w:u w:val="single"/>
              <w:rPrChange w:id="373" w:author="sunjian1" w:date="2017-10-23T11:28:00Z">
                <w:rPr>
                  <w:rFonts w:ascii="宋体" w:hAnsi="宋体" w:cs="Times New Roman" w:hint="eastAsia"/>
                  <w:sz w:val="23"/>
                  <w:szCs w:val="23"/>
                </w:rPr>
              </w:rPrChange>
            </w:rPr>
            <w:delText>元整</w:delText>
          </w:r>
        </w:del>
      </w:ins>
      <w:r>
        <w:rPr>
          <w:rFonts w:ascii="宋体" w:hAnsi="宋体" w:cs="Times New Roman" w:hint="eastAsia"/>
          <w:sz w:val="23"/>
          <w:szCs w:val="23"/>
        </w:rPr>
        <w:t>，（小写）</w:t>
      </w:r>
      <w:del w:id="374" w:author="sunjian1" w:date="2019-03-25T15:18:00Z">
        <w:r>
          <w:rPr>
            <w:rFonts w:ascii="宋体" w:hAnsi="宋体" w:cs="Times New Roman"/>
            <w:sz w:val="23"/>
            <w:szCs w:val="23"/>
            <w:u w:val="single"/>
            <w:rPrChange w:id="375" w:author="sunjian1" w:date="2017-10-23T11:28:00Z">
              <w:rPr>
                <w:rFonts w:ascii="宋体" w:hAnsi="宋体" w:cs="Times New Roman"/>
                <w:sz w:val="23"/>
                <w:szCs w:val="23"/>
              </w:rPr>
            </w:rPrChange>
          </w:rPr>
          <w:delText>________________</w:delText>
        </w:r>
      </w:del>
      <w:ins w:id="376" w:author="sunjian1" w:date="2019-03-25T15:18:00Z">
        <w:del w:id="377" w:author="Zhang, Lester (DI SW CAS MS-AWS MAA CCC DEV)" w:date="2019-04-13T16:59:00Z">
          <w:r w:rsidDel="00EF038A">
            <w:rPr>
              <w:rFonts w:ascii="宋体" w:hAnsi="宋体" w:cs="Times New Roman" w:hint="eastAsia"/>
              <w:sz w:val="23"/>
              <w:szCs w:val="23"/>
              <w:u w:val="single"/>
            </w:rPr>
            <w:delText>9</w:delText>
          </w:r>
        </w:del>
      </w:ins>
      <w:ins w:id="378" w:author="Zhang, Lester (DI SW CAS MS-AWS MAA CCC DEV)" w:date="2019-04-13T16:59:00Z">
        <w:r w:rsidR="00EF038A">
          <w:rPr>
            <w:rFonts w:ascii="宋体" w:hAnsi="宋体" w:cs="Times New Roman"/>
            <w:sz w:val="23"/>
            <w:szCs w:val="23"/>
            <w:u w:val="single"/>
          </w:rPr>
          <w:t xml:space="preserve"> </w:t>
        </w:r>
      </w:ins>
      <w:ins w:id="379" w:author="sunjian1" w:date="2019-03-25T15:18:00Z">
        <w:del w:id="380" w:author="Zhang, Lester (DI SW CAS MS-AWS MAA CCC DEV)" w:date="2019-04-13T16:59:00Z">
          <w:r w:rsidRPr="004F5888" w:rsidDel="00EF038A">
            <w:rPr>
              <w:rFonts w:ascii="宋体" w:hAnsi="宋体" w:cs="Times New Roman"/>
              <w:sz w:val="23"/>
              <w:szCs w:val="23"/>
              <w:u w:val="single"/>
            </w:rPr>
            <w:delText>0</w:delText>
          </w:r>
        </w:del>
      </w:ins>
      <w:ins w:id="381" w:author="sunjian1" w:date="2017-11-03T11:33:00Z">
        <w:del w:id="382" w:author="Zhang, Lester (DI SW CAS MS-AWS MAA CCC DEV)" w:date="2019-04-13T16:58:00Z">
          <w:r w:rsidRPr="004F5888" w:rsidDel="00EF038A">
            <w:rPr>
              <w:rFonts w:ascii="宋体" w:hAnsi="宋体" w:cs="Times New Roman"/>
              <w:sz w:val="23"/>
              <w:szCs w:val="23"/>
              <w:u w:val="single"/>
            </w:rPr>
            <w:delText>0</w:delText>
          </w:r>
        </w:del>
      </w:ins>
      <w:ins w:id="383" w:author="sunjian1" w:date="2017-10-23T11:28:00Z">
        <w:del w:id="384" w:author="Zhang, Lester (DI SW CAS MS-AWS MAA CCC DEV)" w:date="2019-04-13T16:58:00Z">
          <w:r w:rsidRPr="004F5888" w:rsidDel="00EF038A">
            <w:rPr>
              <w:rFonts w:ascii="宋体" w:hAnsi="宋体" w:cs="Times New Roman"/>
              <w:sz w:val="23"/>
              <w:szCs w:val="23"/>
              <w:u w:val="single"/>
              <w:rPrChange w:id="385" w:author="Zhang, Lester (DI SW CAS MS-AWS MAA CCC DEV)" w:date="2019-04-13T17:01:00Z">
                <w:rPr>
                  <w:rFonts w:ascii="宋体" w:hAnsi="宋体" w:cs="Times New Roman"/>
                  <w:sz w:val="23"/>
                  <w:szCs w:val="23"/>
                </w:rPr>
              </w:rPrChange>
            </w:rPr>
            <w:delText>00</w:delText>
          </w:r>
        </w:del>
      </w:ins>
      <w:ins w:id="386" w:author="Zhang, Lester (DI SW CAS MS-AWS MAA CCC DEV)" w:date="2019-04-13T16:58:00Z">
        <w:r w:rsidR="00EF038A" w:rsidRPr="004F5888">
          <w:rPr>
            <w:rFonts w:ascii="宋体" w:hAnsi="宋体" w:cs="Calibri"/>
            <w:color w:val="000000"/>
            <w:u w:val="single"/>
            <w:rPrChange w:id="387" w:author="Zhang, Lester (DI SW CAS MS-AWS MAA CCC DEV)" w:date="2019-04-13T17:01:00Z">
              <w:rPr>
                <w:rFonts w:ascii="宋体" w:hAnsi="宋体" w:cs="Calibri"/>
                <w:color w:val="000000"/>
              </w:rPr>
            </w:rPrChange>
          </w:rPr>
          <w:t>8999</w:t>
        </w:r>
        <w:r w:rsidR="00EF038A">
          <w:rPr>
            <w:rFonts w:ascii="宋体" w:hAnsi="宋体" w:cs="Times New Roman"/>
            <w:sz w:val="23"/>
            <w:szCs w:val="23"/>
            <w:u w:val="single"/>
          </w:rPr>
          <w:t xml:space="preserve"> </w:t>
        </w:r>
      </w:ins>
      <w:ins w:id="392" w:author="sunjian1" w:date="2017-10-23T11:28:00Z">
        <w:del w:id="393" w:author="Zhang, Lester (DI SW CAS MS-AWS MAA CCC DEV)" w:date="2019-04-13T16:58:00Z">
          <w:r w:rsidRPr="00EF038A" w:rsidDel="00EF038A">
            <w:rPr>
              <w:rFonts w:ascii="宋体" w:hAnsi="宋体" w:cs="Times New Roman"/>
              <w:sz w:val="23"/>
              <w:szCs w:val="23"/>
            </w:rPr>
            <w:delText>0</w:delText>
          </w:r>
        </w:del>
        <w:r w:rsidRPr="00EF038A">
          <w:rPr>
            <w:rFonts w:ascii="宋体" w:hAnsi="宋体" w:cs="Times New Roman" w:hint="eastAsia"/>
            <w:sz w:val="23"/>
            <w:szCs w:val="23"/>
          </w:rPr>
          <w:t>元</w:t>
        </w:r>
      </w:ins>
      <w:del w:id="394" w:author="sunjian1" w:date="2017-10-23T11:28:00Z">
        <w:r>
          <w:rPr>
            <w:rFonts w:ascii="宋体" w:hAnsi="宋体" w:cs="Times New Roman" w:hint="eastAsia"/>
            <w:sz w:val="23"/>
            <w:szCs w:val="23"/>
          </w:rPr>
          <w:delText>_</w:delText>
        </w:r>
      </w:del>
      <w:r>
        <w:rPr>
          <w:rFonts w:ascii="宋体" w:hAnsi="宋体" w:cs="Times New Roman" w:hint="eastAsia"/>
          <w:sz w:val="23"/>
          <w:szCs w:val="23"/>
        </w:rPr>
        <w:t>。贷款实际发放额以借款借据为准。</w:t>
      </w:r>
    </w:p>
    <w:p w:rsidR="00C31EF0" w:rsidRDefault="00572EF5">
      <w:pPr>
        <w:tabs>
          <w:tab w:val="left" w:pos="540"/>
        </w:tabs>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第二条  借款用途</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lastRenderedPageBreak/>
        <w:t>合同项下的借款用于借款人购买位于</w:t>
      </w:r>
      <w:del w:id="395" w:author="sunjian1" w:date="2017-10-23T11:29:00Z">
        <w:r>
          <w:rPr>
            <w:rFonts w:ascii="宋体" w:hAnsi="宋体" w:cs="Times New Roman"/>
            <w:sz w:val="23"/>
            <w:szCs w:val="23"/>
            <w:u w:val="single"/>
            <w:rPrChange w:id="396" w:author="sunjian1" w:date="2017-10-23T11:31:00Z">
              <w:rPr>
                <w:rFonts w:ascii="宋体" w:hAnsi="宋体" w:cs="Times New Roman"/>
                <w:sz w:val="23"/>
                <w:szCs w:val="23"/>
              </w:rPr>
            </w:rPrChange>
          </w:rPr>
          <w:delText>________</w:delText>
        </w:r>
      </w:del>
      <w:ins w:id="397" w:author="sunjian1" w:date="2017-10-23T11:29:00Z">
        <w:del w:id="398" w:author="Zhang, Lester (DI SW CAS MS-AWS MAA CCC DEV)" w:date="2019-04-13T17:06:00Z">
          <w:r w:rsidDel="00F74B0D">
            <w:rPr>
              <w:rFonts w:ascii="宋体" w:hAnsi="宋体" w:cs="Times New Roman" w:hint="eastAsia"/>
              <w:sz w:val="23"/>
              <w:szCs w:val="23"/>
              <w:u w:val="single"/>
              <w:rPrChange w:id="399" w:author="sunjian1" w:date="2017-10-23T11:31:00Z">
                <w:rPr>
                  <w:rFonts w:ascii="宋体" w:hAnsi="宋体" w:cs="Times New Roman" w:hint="eastAsia"/>
                  <w:sz w:val="23"/>
                  <w:szCs w:val="23"/>
                </w:rPr>
              </w:rPrChange>
            </w:rPr>
            <w:delText>成</w:delText>
          </w:r>
        </w:del>
      </w:ins>
      <w:ins w:id="400" w:author="Zhang, Lester (DI SW CAS MS-AWS MAA CCC DEV)" w:date="2019-04-13T17:06:00Z">
        <w:r w:rsidR="00F74B0D">
          <w:rPr>
            <w:rFonts w:ascii="宋体" w:hAnsi="宋体" w:cs="Times New Roman"/>
            <w:sz w:val="23"/>
            <w:szCs w:val="23"/>
            <w:u w:val="single"/>
          </w:rPr>
          <w:t xml:space="preserve"> </w:t>
        </w:r>
      </w:ins>
      <w:ins w:id="401" w:author="Zhang, Lester (DI SW CAS MS-AWS MAA CCC DEV)" w:date="2019-04-13T17:05:00Z">
        <w:r w:rsidR="00F74B0D" w:rsidRPr="00F74B0D">
          <w:rPr>
            <w:rFonts w:ascii="宋体" w:hAnsi="宋体" w:cs="Calibri"/>
            <w:color w:val="000000"/>
            <w:u w:val="single"/>
            <w:rPrChange w:id="402" w:author="Zhang, Lester (DI SW CAS MS-AWS MAA CCC DEV)" w:date="2019-04-13T17:06:00Z">
              <w:rPr>
                <w:rFonts w:ascii="宋体" w:hAnsi="宋体" w:cs="Calibri"/>
                <w:color w:val="000000"/>
              </w:rPr>
            </w:rPrChange>
          </w:rPr>
          <w:t/>
        </w:r>
      </w:ins>
      <w:ins w:id="407" w:author="sunjian1" w:date="2017-10-23T11:29:00Z">
        <w:del w:id="408" w:author="Zhang, Lester (DI SW CAS MS-AWS MAA CCC DEV)" w:date="2019-04-13T17:06:00Z">
          <w:r w:rsidDel="00F74B0D">
            <w:rPr>
              <w:rFonts w:ascii="宋体" w:hAnsi="宋体" w:cs="Times New Roman" w:hint="eastAsia"/>
              <w:sz w:val="23"/>
              <w:szCs w:val="23"/>
              <w:u w:val="single"/>
              <w:rPrChange w:id="409" w:author="sunjian1" w:date="2017-10-23T11:31:00Z">
                <w:rPr>
                  <w:rFonts w:ascii="宋体" w:hAnsi="宋体" w:cs="Times New Roman" w:hint="eastAsia"/>
                  <w:sz w:val="23"/>
                  <w:szCs w:val="23"/>
                </w:rPr>
              </w:rPrChange>
            </w:rPr>
            <w:delText>都</w:delText>
          </w:r>
        </w:del>
      </w:ins>
      <w:del w:id="410" w:author="Zhang, Lester (DI SW CAS MS-AWS MAA CCC DEV)" w:date="2019-04-13T17:06:00Z">
        <w:r w:rsidDel="00F74B0D">
          <w:rPr>
            <w:rFonts w:ascii="宋体" w:hAnsi="宋体" w:cs="Times New Roman" w:hint="eastAsia"/>
            <w:sz w:val="23"/>
            <w:szCs w:val="23"/>
            <w:u w:val="single"/>
            <w:rPrChange w:id="411" w:author="sunjian1" w:date="2017-10-23T11:31:00Z">
              <w:rPr>
                <w:rFonts w:ascii="宋体" w:hAnsi="宋体" w:cs="Times New Roman" w:hint="eastAsia"/>
                <w:sz w:val="23"/>
                <w:szCs w:val="23"/>
              </w:rPr>
            </w:rPrChange>
          </w:rPr>
          <w:delText>市</w:delText>
        </w:r>
      </w:del>
      <w:ins w:id="412" w:author="sunjian1" w:date="2019-03-18T15:20:00Z">
        <w:del w:id="413" w:author="Zhang, Lester (DI SW CAS MS-AWS MAA CCC DEV)" w:date="2019-04-13T17:06:00Z">
          <w:r w:rsidDel="00F74B0D">
            <w:rPr>
              <w:rFonts w:ascii="宋体" w:hAnsi="宋体" w:cs="Times New Roman" w:hint="eastAsia"/>
              <w:sz w:val="23"/>
              <w:szCs w:val="23"/>
              <w:u w:val="single"/>
            </w:rPr>
            <w:delText>郫都区</w:delText>
          </w:r>
        </w:del>
      </w:ins>
      <w:ins w:id="414" w:author="sunjian1" w:date="2019-03-18T15:21:00Z">
        <w:del w:id="415" w:author="Zhang, Lester (DI SW CAS MS-AWS MAA CCC DEV)" w:date="2019-04-13T17:06:00Z">
          <w:r w:rsidDel="00F74B0D">
            <w:rPr>
              <w:rFonts w:ascii="宋体" w:hAnsi="宋体" w:cs="Times New Roman" w:hint="eastAsia"/>
              <w:sz w:val="23"/>
              <w:szCs w:val="23"/>
              <w:u w:val="single"/>
            </w:rPr>
            <w:delText>犀浦镇泰山北街1</w:delText>
          </w:r>
        </w:del>
      </w:ins>
      <w:ins w:id="416" w:author="sunjian1" w:date="2017-12-06T15:48:00Z">
        <w:del w:id="417" w:author="Zhang, Lester (DI SW CAS MS-AWS MAA CCC DEV)" w:date="2019-04-13T17:06:00Z">
          <w:r w:rsidDel="00F74B0D">
            <w:rPr>
              <w:rFonts w:ascii="宋体" w:hAnsi="宋体" w:cs="Times New Roman" w:hint="eastAsia"/>
              <w:sz w:val="23"/>
              <w:szCs w:val="23"/>
              <w:u w:val="single"/>
              <w:rPrChange w:id="418" w:author="sunjian1" w:date="2017-12-06T15:48:00Z">
                <w:rPr>
                  <w:rFonts w:hint="eastAsia"/>
                </w:rPr>
              </w:rPrChange>
            </w:rPr>
            <w:delText>号</w:delText>
          </w:r>
        </w:del>
      </w:ins>
      <w:ins w:id="419" w:author="sunjian1" w:date="2019-03-18T15:21:00Z">
        <w:del w:id="420" w:author="Zhang, Lester (DI SW CAS MS-AWS MAA CCC DEV)" w:date="2019-04-13T17:06:00Z">
          <w:r w:rsidDel="00F74B0D">
            <w:rPr>
              <w:rFonts w:ascii="宋体" w:hAnsi="宋体" w:cs="Times New Roman" w:hint="eastAsia"/>
              <w:sz w:val="23"/>
              <w:szCs w:val="23"/>
              <w:u w:val="single"/>
            </w:rPr>
            <w:delText>乐视界广场</w:delText>
          </w:r>
        </w:del>
      </w:ins>
      <w:ins w:id="421" w:author="sunjian1" w:date="2019-03-18T15:22:00Z">
        <w:del w:id="422" w:author="Zhang, Lester (DI SW CAS MS-AWS MAA CCC DEV)" w:date="2019-04-13T17:06:00Z">
          <w:r w:rsidDel="00F74B0D">
            <w:rPr>
              <w:rFonts w:ascii="宋体" w:hAnsi="宋体" w:cs="Times New Roman" w:hint="eastAsia"/>
              <w:sz w:val="23"/>
              <w:szCs w:val="23"/>
              <w:u w:val="single"/>
            </w:rPr>
            <w:delText>3幢1单元</w:delText>
          </w:r>
        </w:del>
      </w:ins>
      <w:ins w:id="423" w:author="sunjian1" w:date="2019-03-25T15:19:00Z">
        <w:del w:id="424" w:author="Zhang, Lester (DI SW CAS MS-AWS MAA CCC DEV)" w:date="2019-04-13T17:06:00Z">
          <w:r w:rsidDel="00F74B0D">
            <w:rPr>
              <w:rFonts w:ascii="宋体" w:hAnsi="宋体" w:cs="Times New Roman" w:hint="eastAsia"/>
              <w:sz w:val="23"/>
              <w:szCs w:val="23"/>
              <w:u w:val="single"/>
            </w:rPr>
            <w:delText>11</w:delText>
          </w:r>
        </w:del>
      </w:ins>
      <w:ins w:id="425" w:author="sunjian1" w:date="2018-01-08T11:57:00Z">
        <w:del w:id="426" w:author="Zhang, Lester (DI SW CAS MS-AWS MAA CCC DEV)" w:date="2019-04-13T17:06:00Z">
          <w:r w:rsidDel="00F74B0D">
            <w:rPr>
              <w:rFonts w:ascii="宋体" w:hAnsi="宋体" w:cs="Times New Roman" w:hint="eastAsia"/>
              <w:sz w:val="23"/>
              <w:szCs w:val="23"/>
              <w:u w:val="single"/>
            </w:rPr>
            <w:delText>层</w:delText>
          </w:r>
        </w:del>
      </w:ins>
      <w:ins w:id="427" w:author="sunjian1" w:date="2019-03-25T15:19:00Z">
        <w:del w:id="428" w:author="Zhang, Lester (DI SW CAS MS-AWS MAA CCC DEV)" w:date="2019-04-13T17:06:00Z">
          <w:r w:rsidDel="00F74B0D">
            <w:rPr>
              <w:rFonts w:ascii="宋体" w:hAnsi="宋体" w:cs="Times New Roman" w:hint="eastAsia"/>
              <w:sz w:val="23"/>
              <w:szCs w:val="23"/>
              <w:u w:val="single"/>
            </w:rPr>
            <w:delText>1101</w:delText>
          </w:r>
        </w:del>
      </w:ins>
      <w:ins w:id="429" w:author="sunjian1" w:date="2017-12-06T15:48:00Z">
        <w:del w:id="430" w:author="Zhang, Lester (DI SW CAS MS-AWS MAA CCC DEV)" w:date="2019-04-13T17:06:00Z">
          <w:r w:rsidDel="00F74B0D">
            <w:rPr>
              <w:rFonts w:ascii="宋体" w:hAnsi="宋体" w:cs="Times New Roman" w:hint="eastAsia"/>
              <w:sz w:val="23"/>
              <w:szCs w:val="23"/>
              <w:u w:val="single"/>
              <w:rPrChange w:id="431" w:author="sunjian1" w:date="2017-12-06T15:48:00Z">
                <w:rPr>
                  <w:rFonts w:hint="eastAsia"/>
                </w:rPr>
              </w:rPrChange>
            </w:rPr>
            <w:delText>号</w:delText>
          </w:r>
        </w:del>
      </w:ins>
      <w:ins w:id="432" w:author="Zhang, Lester (DI SW CAS MS-AWS MAA CCC DEV)" w:date="2019-04-13T17:06:00Z">
        <w:r w:rsidR="00F74B0D">
          <w:rPr>
            <w:rFonts w:ascii="宋体" w:hAnsi="宋体" w:cs="Times New Roman" w:hint="eastAsia"/>
            <w:sz w:val="23"/>
            <w:szCs w:val="23"/>
            <w:u w:val="single"/>
          </w:rPr>
          <w:t xml:space="preserve"> </w:t>
        </w:r>
      </w:ins>
      <w:del w:id="433" w:author="sunjian1" w:date="2017-12-06T15:48:00Z">
        <w:r>
          <w:rPr>
            <w:rFonts w:ascii="宋体" w:hAnsi="宋体" w:cs="Times New Roman"/>
            <w:sz w:val="23"/>
            <w:szCs w:val="23"/>
            <w:u w:val="single"/>
            <w:rPrChange w:id="434" w:author="sunjian1" w:date="2017-10-23T11:31:00Z">
              <w:rPr>
                <w:rFonts w:ascii="宋体" w:hAnsi="宋体" w:cs="Times New Roman"/>
                <w:sz w:val="23"/>
                <w:szCs w:val="23"/>
              </w:rPr>
            </w:rPrChange>
          </w:rPr>
          <w:delText>_______</w:delText>
        </w:r>
        <w:r>
          <w:rPr>
            <w:rFonts w:ascii="宋体" w:hAnsi="宋体" w:cs="Times New Roman" w:hint="eastAsia"/>
            <w:sz w:val="23"/>
            <w:szCs w:val="23"/>
            <w:u w:val="single"/>
            <w:rPrChange w:id="435" w:author="sunjian1" w:date="2017-10-23T11:31:00Z">
              <w:rPr>
                <w:rFonts w:ascii="宋体" w:hAnsi="宋体" w:cs="Times New Roman" w:hint="eastAsia"/>
                <w:sz w:val="23"/>
                <w:szCs w:val="23"/>
              </w:rPr>
            </w:rPrChange>
          </w:rPr>
          <w:delText>区</w:delText>
        </w:r>
        <w:r>
          <w:rPr>
            <w:rFonts w:ascii="宋体" w:hAnsi="宋体" w:cs="Times New Roman"/>
            <w:sz w:val="23"/>
            <w:szCs w:val="23"/>
            <w:u w:val="single"/>
            <w:rPrChange w:id="436" w:author="sunjian1" w:date="2017-10-23T11:31:00Z">
              <w:rPr>
                <w:rFonts w:ascii="宋体" w:hAnsi="宋体" w:cs="Times New Roman"/>
                <w:sz w:val="23"/>
                <w:szCs w:val="23"/>
              </w:rPr>
            </w:rPrChange>
          </w:rPr>
          <w:delText>_______</w:delText>
        </w:r>
        <w:r>
          <w:rPr>
            <w:rFonts w:ascii="宋体" w:hAnsi="宋体" w:cs="Times New Roman" w:hint="eastAsia"/>
            <w:sz w:val="23"/>
            <w:szCs w:val="23"/>
            <w:u w:val="single"/>
            <w:rPrChange w:id="437" w:author="sunjian1" w:date="2017-10-23T11:31:00Z">
              <w:rPr>
                <w:rFonts w:ascii="宋体" w:hAnsi="宋体" w:cs="Times New Roman" w:hint="eastAsia"/>
                <w:sz w:val="23"/>
                <w:szCs w:val="23"/>
              </w:rPr>
            </w:rPrChange>
          </w:rPr>
          <w:delText>路（街）</w:delText>
        </w:r>
        <w:r>
          <w:rPr>
            <w:rFonts w:ascii="宋体" w:hAnsi="宋体" w:cs="Times New Roman"/>
            <w:sz w:val="23"/>
            <w:szCs w:val="23"/>
            <w:u w:val="single"/>
            <w:rPrChange w:id="438" w:author="sunjian1" w:date="2017-10-23T11:31:00Z">
              <w:rPr>
                <w:rFonts w:ascii="宋体" w:hAnsi="宋体" w:cs="Times New Roman"/>
                <w:sz w:val="23"/>
                <w:szCs w:val="23"/>
              </w:rPr>
            </w:rPrChange>
          </w:rPr>
          <w:delText>____</w:delText>
        </w:r>
        <w:r>
          <w:rPr>
            <w:rFonts w:ascii="宋体" w:hAnsi="宋体" w:cs="Times New Roman" w:hint="eastAsia"/>
            <w:sz w:val="23"/>
            <w:szCs w:val="23"/>
            <w:u w:val="single"/>
            <w:rPrChange w:id="439" w:author="sunjian1" w:date="2017-10-23T11:31:00Z">
              <w:rPr>
                <w:rFonts w:ascii="宋体" w:hAnsi="宋体" w:cs="Times New Roman" w:hint="eastAsia"/>
                <w:sz w:val="23"/>
                <w:szCs w:val="23"/>
              </w:rPr>
            </w:rPrChange>
          </w:rPr>
          <w:delText>号</w:delText>
        </w:r>
        <w:r>
          <w:rPr>
            <w:rFonts w:ascii="宋体" w:hAnsi="宋体" w:cs="Times New Roman"/>
            <w:sz w:val="23"/>
            <w:szCs w:val="23"/>
            <w:u w:val="single"/>
            <w:rPrChange w:id="440" w:author="sunjian1" w:date="2017-10-23T11:31:00Z">
              <w:rPr>
                <w:rFonts w:ascii="宋体" w:hAnsi="宋体" w:cs="Times New Roman"/>
                <w:sz w:val="23"/>
                <w:szCs w:val="23"/>
              </w:rPr>
            </w:rPrChange>
          </w:rPr>
          <w:delText>_______楼</w:delText>
        </w:r>
        <w:r>
          <w:rPr>
            <w:rFonts w:ascii="宋体" w:hAnsi="宋体" w:cs="Times New Roman" w:hint="eastAsia"/>
            <w:sz w:val="23"/>
            <w:szCs w:val="23"/>
            <w:u w:val="single"/>
            <w:rPrChange w:id="441" w:author="sunjian1" w:date="2017-10-23T11:31:00Z">
              <w:rPr>
                <w:rFonts w:ascii="宋体" w:hAnsi="宋体" w:cs="Times New Roman" w:hint="eastAsia"/>
                <w:sz w:val="23"/>
                <w:szCs w:val="23"/>
              </w:rPr>
            </w:rPrChange>
          </w:rPr>
          <w:delText>（栋）</w:delText>
        </w:r>
        <w:r>
          <w:rPr>
            <w:rFonts w:ascii="宋体" w:hAnsi="宋体" w:cs="Times New Roman"/>
            <w:sz w:val="23"/>
            <w:szCs w:val="23"/>
            <w:u w:val="single"/>
            <w:rPrChange w:id="442" w:author="sunjian1" w:date="2017-10-23T11:31:00Z">
              <w:rPr>
                <w:rFonts w:ascii="宋体" w:hAnsi="宋体" w:cs="Times New Roman"/>
                <w:sz w:val="23"/>
                <w:szCs w:val="23"/>
              </w:rPr>
            </w:rPrChange>
          </w:rPr>
          <w:delText>____________</w:delText>
        </w:r>
      </w:del>
      <w:r>
        <w:rPr>
          <w:rFonts w:ascii="宋体" w:hAnsi="宋体" w:cs="Times New Roman" w:hint="eastAsia"/>
          <w:sz w:val="23"/>
          <w:szCs w:val="23"/>
        </w:rPr>
        <w:t>的房产。上述房产建筑面积</w:t>
      </w:r>
      <w:del w:id="443" w:author="sunjian1" w:date="2019-03-25T15:19:00Z">
        <w:r>
          <w:rPr>
            <w:rFonts w:ascii="宋体" w:hAnsi="宋体" w:cs="Times New Roman"/>
            <w:sz w:val="23"/>
            <w:szCs w:val="23"/>
            <w:u w:val="single"/>
            <w:rPrChange w:id="444" w:author="sunjian1" w:date="2017-10-23T11:32:00Z">
              <w:rPr>
                <w:rFonts w:ascii="宋体" w:hAnsi="宋体" w:cs="Times New Roman"/>
                <w:sz w:val="23"/>
                <w:szCs w:val="23"/>
              </w:rPr>
            </w:rPrChange>
          </w:rPr>
          <w:delText>______</w:delText>
        </w:r>
      </w:del>
      <w:ins w:id="445" w:author="sunjian1" w:date="2019-03-25T15:19:00Z">
        <w:del w:id="446" w:author="Zhang, Lester (DI SW CAS MS-AWS MAA CCC DEV)" w:date="2019-04-13T17:07:00Z">
          <w:r w:rsidDel="003251A2">
            <w:rPr>
              <w:rFonts w:ascii="宋体" w:hAnsi="宋体" w:cs="Times New Roman" w:hint="eastAsia"/>
              <w:sz w:val="23"/>
              <w:szCs w:val="23"/>
              <w:u w:val="single"/>
            </w:rPr>
            <w:delText>1</w:delText>
          </w:r>
        </w:del>
      </w:ins>
      <w:ins w:id="447" w:author="Zhang, Lester (DI SW CAS MS-AWS MAA CCC DEV)" w:date="2019-04-13T17:07:00Z">
        <w:r w:rsidR="003251A2">
          <w:rPr>
            <w:rFonts w:ascii="宋体" w:cs="Calibri"/>
            <w:color w:val="000000"/>
            <w:u w:val="single"/>
          </w:rPr>
          <w:t xml:space="preserve"> </w:t>
        </w:r>
      </w:ins>
      <w:ins w:id="448" w:author="sunjian1" w:date="2019-03-25T15:19:00Z">
        <w:del w:id="449" w:author="Zhang, Lester (DI SW CAS MS-AWS MAA CCC DEV)" w:date="2019-04-13T17:07:00Z">
          <w:r w:rsidDel="003251A2">
            <w:rPr>
              <w:rFonts w:ascii="宋体" w:hAnsi="宋体" w:cs="Times New Roman" w:hint="eastAsia"/>
              <w:sz w:val="23"/>
              <w:szCs w:val="23"/>
              <w:u w:val="single"/>
            </w:rPr>
            <w:delText>24</w:delText>
          </w:r>
        </w:del>
      </w:ins>
      <w:ins w:id="450" w:author="Zhang, Lester (DI SW CAS MS-AWS MAA CCC DEV)" w:date="2019-04-13T17:06:00Z">
        <w:r w:rsidR="003251A2" w:rsidRPr="001F4078">
          <w:rPr>
            <w:rFonts w:ascii="宋体" w:cs="Calibri"/>
            <w:color w:val="000000"/>
            <w:u w:val="single"/>
          </w:rPr>
          <w:t/>
        </w:r>
      </w:ins>
      <w:ins w:id="452" w:author="sunjian1" w:date="2019-03-25T15:19:00Z">
        <w:del w:id="453" w:author="Zhang, Lester (DI SW CAS MS-AWS MAA CCC DEV)" w:date="2019-04-13T17:07:00Z">
          <w:r w:rsidDel="003251A2">
            <w:rPr>
              <w:rFonts w:ascii="宋体" w:hAnsi="宋体" w:cs="Times New Roman" w:hint="eastAsia"/>
              <w:sz w:val="23"/>
              <w:szCs w:val="23"/>
              <w:u w:val="single"/>
            </w:rPr>
            <w:delText>.98</w:delText>
          </w:r>
        </w:del>
      </w:ins>
      <w:r>
        <w:rPr>
          <w:rFonts w:ascii="宋体" w:hAnsi="宋体" w:cs="Times New Roman" w:hint="eastAsia"/>
          <w:sz w:val="23"/>
          <w:szCs w:val="23"/>
        </w:rPr>
        <w:t>_平方米，房屋性质</w:t>
      </w:r>
      <w:del w:id="454" w:author="sunjian1" w:date="2017-10-23T11:32:00Z">
        <w:r>
          <w:rPr>
            <w:rFonts w:ascii="宋体" w:hAnsi="宋体" w:cs="Times New Roman"/>
            <w:sz w:val="23"/>
            <w:szCs w:val="23"/>
            <w:u w:val="single"/>
            <w:rPrChange w:id="455" w:author="sunjian1" w:date="2017-10-23T11:32:00Z">
              <w:rPr>
                <w:rFonts w:ascii="宋体" w:hAnsi="宋体" w:cs="Times New Roman"/>
                <w:sz w:val="23"/>
                <w:szCs w:val="23"/>
              </w:rPr>
            </w:rPrChange>
          </w:rPr>
          <w:delText>_</w:delText>
        </w:r>
      </w:del>
      <w:del w:id="456" w:author="sunjian1" w:date="2017-10-23T11:31:00Z">
        <w:r>
          <w:rPr>
            <w:rFonts w:ascii="宋体" w:hAnsi="宋体" w:cs="Times New Roman"/>
            <w:sz w:val="23"/>
            <w:szCs w:val="23"/>
            <w:u w:val="single"/>
            <w:rPrChange w:id="457" w:author="sunjian1" w:date="2017-10-23T11:32:00Z">
              <w:rPr>
                <w:rFonts w:ascii="宋体" w:hAnsi="宋体" w:cs="Times New Roman"/>
                <w:sz w:val="23"/>
                <w:szCs w:val="23"/>
              </w:rPr>
            </w:rPrChange>
          </w:rPr>
          <w:delText>________</w:delText>
        </w:r>
      </w:del>
      <w:ins w:id="458" w:author="sunjian1" w:date="2017-10-23T11:31:00Z">
        <w:r>
          <w:rPr>
            <w:rFonts w:ascii="宋体" w:hAnsi="宋体" w:cs="Times New Roman" w:hint="eastAsia"/>
            <w:sz w:val="23"/>
            <w:szCs w:val="23"/>
            <w:u w:val="single"/>
            <w:rPrChange w:id="459" w:author="sunjian1" w:date="2017-10-23T11:32:00Z">
              <w:rPr>
                <w:rFonts w:ascii="宋体" w:hAnsi="宋体" w:cs="Times New Roman" w:hint="eastAsia"/>
                <w:sz w:val="23"/>
                <w:szCs w:val="23"/>
              </w:rPr>
            </w:rPrChange>
          </w:rPr>
          <w:t>住宅</w:t>
        </w:r>
      </w:ins>
      <w:r>
        <w:rPr>
          <w:rFonts w:ascii="宋体" w:hAnsi="宋体" w:cs="Times New Roman" w:hint="eastAsia"/>
          <w:sz w:val="23"/>
          <w:szCs w:val="23"/>
        </w:rPr>
        <w:t>，房屋售价</w:t>
      </w:r>
      <w:del w:id="460" w:author="sunjian1" w:date="2019-03-25T15:19:00Z">
        <w:r>
          <w:rPr>
            <w:rFonts w:ascii="宋体" w:hAnsi="宋体" w:cs="Times New Roman"/>
            <w:sz w:val="23"/>
            <w:szCs w:val="23"/>
            <w:u w:val="single"/>
            <w:rPrChange w:id="461" w:author="sunjian1" w:date="2017-10-23T11:32:00Z">
              <w:rPr>
                <w:rFonts w:ascii="宋体" w:hAnsi="宋体" w:cs="Times New Roman"/>
                <w:sz w:val="23"/>
                <w:szCs w:val="23"/>
              </w:rPr>
            </w:rPrChange>
          </w:rPr>
          <w:delText>__________</w:delText>
        </w:r>
      </w:del>
      <w:ins w:id="462" w:author="sunjian1" w:date="2019-03-25T15:19:00Z">
        <w:del w:id="463" w:author="Zhang, Lester (DI SW CAS MS-AWS MAA CCC DEV)" w:date="2019-04-13T17:08:00Z">
          <w:r w:rsidDel="003251A2">
            <w:rPr>
              <w:rFonts w:ascii="宋体" w:hAnsi="宋体" w:cs="Times New Roman" w:hint="eastAsia"/>
              <w:sz w:val="23"/>
              <w:szCs w:val="23"/>
              <w:u w:val="single"/>
            </w:rPr>
            <w:delText>1505</w:delText>
          </w:r>
        </w:del>
      </w:ins>
      <w:ins w:id="464" w:author="Zhang, Lester (DI SW CAS MS-AWS MAA CCC DEV)" w:date="2019-04-13T17:07:00Z">
        <w:r w:rsidR="003251A2" w:rsidRPr="003251A2">
          <w:rPr>
            <w:rFonts w:ascii="宋体" w:cs="Calibri"/>
            <w:color w:val="000000"/>
            <w:u w:val="single"/>
          </w:rPr>
          <w:t xml:space="preserve"> </w:t>
        </w:r>
      </w:ins>
      <w:ins w:id="468" w:author="Zhang, Lester (DI SW CAS MS-AWS MAA CCC DEV)" w:date="2019-04-13T17:08:00Z">
        <w:r w:rsidR="003251A2">
          <w:rPr>
            <w:rFonts w:ascii="宋体" w:cs="Calibri"/>
            <w:color w:val="000000"/>
            <w:u w:val="single"/>
          </w:rPr>
          <w:t xml:space="preserve"> </w:t>
        </w:r>
      </w:ins>
      <w:ins w:id="469" w:author="sunjian1" w:date="2019-03-25T15:19:00Z">
        <w:del w:id="470" w:author="Zhang, Lester (DI SW CAS MS-AWS MAA CCC DEV)" w:date="2019-04-13T17:08:00Z">
          <w:r w:rsidDel="003251A2">
            <w:rPr>
              <w:rFonts w:ascii="宋体" w:hAnsi="宋体" w:cs="Times New Roman" w:hint="eastAsia"/>
              <w:sz w:val="23"/>
              <w:szCs w:val="23"/>
              <w:u w:val="single"/>
            </w:rPr>
            <w:delText>414</w:delText>
          </w:r>
        </w:del>
      </w:ins>
      <w:r>
        <w:rPr>
          <w:rFonts w:ascii="宋体" w:hAnsi="宋体" w:cs="Times New Roman" w:hint="eastAsia"/>
          <w:sz w:val="23"/>
          <w:szCs w:val="23"/>
        </w:rPr>
        <w:t>元。借款人已与售房者</w:t>
      </w:r>
      <w:del w:id="471" w:author="sunjian1" w:date="2017-10-23T11:33:00Z">
        <w:r>
          <w:rPr>
            <w:rFonts w:ascii="宋体" w:hAnsi="宋体" w:cs="Times New Roman"/>
            <w:sz w:val="23"/>
            <w:szCs w:val="23"/>
            <w:u w:val="single"/>
            <w:rPrChange w:id="472" w:author="sunjian1" w:date="2017-10-23T11:34:00Z">
              <w:rPr>
                <w:rFonts w:ascii="宋体" w:hAnsi="宋体" w:cs="Times New Roman"/>
                <w:sz w:val="23"/>
                <w:szCs w:val="23"/>
              </w:rPr>
            </w:rPrChange>
          </w:rPr>
          <w:delText>___________</w:delText>
        </w:r>
      </w:del>
      <w:ins w:id="473" w:author="sunjian1" w:date="2017-10-23T11:33:00Z">
        <w:r>
          <w:rPr>
            <w:rFonts w:ascii="宋体" w:hAnsi="宋体" w:cs="Times New Roman" w:hint="eastAsia"/>
            <w:sz w:val="23"/>
            <w:szCs w:val="23"/>
            <w:u w:val="single"/>
            <w:rPrChange w:id="474" w:author="sunjian1" w:date="2017-10-23T11:34:00Z">
              <w:rPr>
                <w:rFonts w:ascii="宋体" w:hAnsi="宋体" w:cs="Times New Roman" w:hint="eastAsia"/>
                <w:sz w:val="23"/>
                <w:szCs w:val="23"/>
              </w:rPr>
            </w:rPrChange>
          </w:rPr>
          <w:t>四川</w:t>
        </w:r>
      </w:ins>
      <w:ins w:id="475" w:author="sunjian1" w:date="2019-03-18T15:24:00Z">
        <w:r>
          <w:rPr>
            <w:rFonts w:ascii="宋体" w:hAnsi="宋体" w:cs="Times New Roman" w:hint="eastAsia"/>
            <w:sz w:val="23"/>
            <w:szCs w:val="23"/>
            <w:u w:val="single"/>
          </w:rPr>
          <w:t>大一房地产</w:t>
        </w:r>
      </w:ins>
      <w:ins w:id="476" w:author="sunjian1" w:date="2017-10-23T11:33:00Z">
        <w:r>
          <w:rPr>
            <w:rFonts w:ascii="宋体" w:hAnsi="宋体" w:cs="Times New Roman" w:hint="eastAsia"/>
            <w:sz w:val="23"/>
            <w:szCs w:val="23"/>
            <w:u w:val="single"/>
            <w:rPrChange w:id="477" w:author="sunjian1" w:date="2017-10-23T11:34:00Z">
              <w:rPr>
                <w:rFonts w:ascii="宋体" w:hAnsi="宋体" w:cs="Times New Roman" w:hint="eastAsia"/>
                <w:sz w:val="23"/>
                <w:szCs w:val="23"/>
              </w:rPr>
            </w:rPrChange>
          </w:rPr>
          <w:t>有限公司</w:t>
        </w:r>
      </w:ins>
      <w:r>
        <w:rPr>
          <w:rFonts w:ascii="宋体" w:hAnsi="宋体" w:cs="Times New Roman" w:hint="eastAsia"/>
          <w:sz w:val="23"/>
          <w:szCs w:val="23"/>
        </w:rPr>
        <w:t>签订购房合同（合同编号为</w:t>
      </w:r>
      <w:del w:id="478" w:author="sunjian1" w:date="2019-03-18T15:23:00Z">
        <w:r>
          <w:rPr>
            <w:rFonts w:ascii="宋体" w:hAnsi="宋体" w:cs="Times New Roman" w:hint="eastAsia"/>
            <w:sz w:val="23"/>
            <w:szCs w:val="23"/>
          </w:rPr>
          <w:delText>_</w:delText>
        </w:r>
        <w:r>
          <w:rPr>
            <w:rFonts w:ascii="宋体" w:hAnsi="宋体" w:cs="Times New Roman"/>
            <w:sz w:val="23"/>
            <w:szCs w:val="23"/>
            <w:u w:val="single"/>
            <w:rPrChange w:id="479" w:author="sunjian1" w:date="2017-10-23T11:35:00Z">
              <w:rPr>
                <w:rFonts w:ascii="宋体" w:hAnsi="宋体" w:cs="Times New Roman"/>
                <w:sz w:val="23"/>
                <w:szCs w:val="23"/>
              </w:rPr>
            </w:rPrChange>
          </w:rPr>
          <w:delText>_______________</w:delText>
        </w:r>
      </w:del>
      <w:ins w:id="480" w:author="sunjian1" w:date="2019-03-18T15:23:00Z">
        <w:r>
          <w:rPr>
            <w:rFonts w:ascii="宋体" w:hAnsi="宋体" w:cs="Times New Roman" w:hint="eastAsia"/>
            <w:sz w:val="23"/>
            <w:szCs w:val="23"/>
          </w:rPr>
          <w:t xml:space="preserve"> </w:t>
        </w:r>
      </w:ins>
      <w:ins w:id="481" w:author="Zhang, Lester (DI SW CAS MS-AWS MAA CCC DEV)" w:date="2019-04-13T18:11:00Z">
        <w:r w:rsidR="00C7184D">
          <w:rPr>
            <w:rFonts w:ascii="宋体" w:hAnsi="宋体" w:cs="Times New Roman"/>
            <w:sz w:val="23"/>
            <w:szCs w:val="23"/>
          </w:rPr>
          <w:t xml:space="preserve">            </w:t>
        </w:r>
      </w:ins>
      <w:ins w:id="482" w:author="sunjian1" w:date="2019-03-18T15:23:00Z">
        <w:r>
          <w:rPr>
            <w:rFonts w:ascii="宋体" w:hAnsi="宋体" w:cs="Times New Roman" w:hint="eastAsia"/>
            <w:sz w:val="23"/>
            <w:szCs w:val="23"/>
          </w:rPr>
          <w:t xml:space="preserve">   </w:t>
        </w:r>
      </w:ins>
      <w:r>
        <w:rPr>
          <w:rFonts w:ascii="宋体" w:hAnsi="宋体" w:cs="Times New Roman" w:hint="eastAsia"/>
          <w:sz w:val="23"/>
          <w:szCs w:val="23"/>
        </w:rPr>
        <w:t>，销售备案登记号为_________________）。</w:t>
      </w:r>
    </w:p>
    <w:p w:rsidR="00C31EF0" w:rsidRDefault="00572EF5">
      <w:pPr>
        <w:spacing w:line="360" w:lineRule="exact"/>
        <w:ind w:firstLineChars="200" w:firstLine="460"/>
        <w:jc w:val="left"/>
        <w:rPr>
          <w:rFonts w:ascii="宋体" w:hAnsi="宋体" w:cs="Times New Roman"/>
          <w:b/>
          <w:sz w:val="23"/>
          <w:szCs w:val="23"/>
        </w:rPr>
      </w:pPr>
      <w:r>
        <w:rPr>
          <w:rFonts w:ascii="宋体" w:hAnsi="宋体" w:cs="Times New Roman" w:hint="eastAsia"/>
          <w:sz w:val="23"/>
          <w:szCs w:val="23"/>
        </w:rPr>
        <w:t>本合同项下的借款用于购买借款人的第</w:t>
      </w:r>
      <w:del w:id="483" w:author="sunjian1" w:date="2017-12-06T15:49:00Z">
        <w:r>
          <w:rPr>
            <w:rFonts w:ascii="宋体" w:hAnsi="宋体" w:cs="Times New Roman"/>
            <w:sz w:val="23"/>
            <w:szCs w:val="23"/>
            <w:u w:val="single"/>
            <w:rPrChange w:id="484" w:author="sunjian1" w:date="2017-10-23T11:35:00Z">
              <w:rPr>
                <w:rFonts w:ascii="宋体" w:hAnsi="宋体" w:cs="Times New Roman"/>
                <w:sz w:val="23"/>
                <w:szCs w:val="23"/>
              </w:rPr>
            </w:rPrChange>
          </w:rPr>
          <w:delText>___</w:delText>
        </w:r>
      </w:del>
      <w:ins w:id="485" w:author="sunjian1" w:date="2017-12-06T15:49:00Z">
        <w:r>
          <w:rPr>
            <w:rFonts w:ascii="宋体" w:hAnsi="宋体" w:cs="Times New Roman" w:hint="eastAsia"/>
            <w:sz w:val="23"/>
            <w:szCs w:val="23"/>
            <w:u w:val="single"/>
          </w:rPr>
          <w:t>壹</w:t>
        </w:r>
      </w:ins>
      <w:r>
        <w:rPr>
          <w:rFonts w:ascii="宋体" w:hAnsi="宋体" w:cs="Times New Roman" w:hint="eastAsia"/>
          <w:sz w:val="23"/>
          <w:szCs w:val="23"/>
        </w:rPr>
        <w:t>套住房。借款人不得以任何理由将贷款挪作他用。</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第三条  借款期限</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借款期限</w:t>
      </w:r>
      <w:ins w:id="486" w:author="Zhang, Lester (DI SW CAS MS-AWS MAA CCC DEV)" w:date="2019-04-13T17:12:00Z">
        <w:r w:rsidR="00253DD0">
          <w:rPr>
            <w:rFonts w:ascii="宋体" w:hAnsi="宋体" w:cs="Times New Roman" w:hint="eastAsia"/>
            <w:sz w:val="23"/>
            <w:szCs w:val="23"/>
          </w:rPr>
          <w:t>为</w:t>
        </w:r>
        <w:r w:rsidR="00253DD0" w:rsidRPr="00253DD0">
          <w:rPr>
            <w:rFonts w:ascii="宋体" w:hAnsi="宋体" w:cs="Times New Roman"/>
            <w:sz w:val="23"/>
            <w:szCs w:val="23"/>
            <w:u w:val="single"/>
            <w:rPrChange w:id="487" w:author="Zhang, Lester (DI SW CAS MS-AWS MAA CCC DEV)" w:date="2019-04-13T17:12:00Z">
              <w:rPr>
                <w:rFonts w:ascii="宋体" w:hAnsi="宋体" w:cs="Times New Roman"/>
                <w:sz w:val="23"/>
                <w:szCs w:val="23"/>
              </w:rPr>
            </w:rPrChange>
          </w:rPr>
          <w:t xml:space="preserve"> </w:t>
        </w:r>
      </w:ins>
      <w:del w:id="488" w:author="Zhang, Lester (DI SW CAS MS-AWS MAA CCC DEV)" w:date="2019-04-13T17:12:00Z">
        <w:r w:rsidDel="00253DD0">
          <w:rPr>
            <w:rFonts w:ascii="宋体" w:hAnsi="宋体" w:cs="Times New Roman" w:hint="eastAsia"/>
            <w:sz w:val="23"/>
            <w:szCs w:val="23"/>
          </w:rPr>
          <w:delText>为_</w:delText>
        </w:r>
      </w:del>
      <w:del w:id="489" w:author="sunjian1" w:date="2019-03-18T15:24:00Z">
        <w:r>
          <w:rPr>
            <w:rFonts w:ascii="宋体" w:hAnsi="宋体" w:cs="Times New Roman"/>
            <w:sz w:val="23"/>
            <w:szCs w:val="23"/>
            <w:u w:val="single"/>
            <w:rPrChange w:id="490" w:author="sunjian1" w:date="2017-10-23T11:35:00Z">
              <w:rPr>
                <w:rFonts w:ascii="宋体" w:hAnsi="宋体" w:cs="Times New Roman"/>
                <w:sz w:val="23"/>
                <w:szCs w:val="23"/>
              </w:rPr>
            </w:rPrChange>
          </w:rPr>
          <w:delText>_____</w:delText>
        </w:r>
      </w:del>
      <w:ins w:id="491" w:author="sunjian1" w:date="2019-03-18T15:24:00Z">
        <w:del w:id="492" w:author="Zhang, Lester (DI SW CAS MS-AWS MAA CCC DEV)" w:date="2019-04-13T17:11:00Z">
          <w:r w:rsidDel="00253DD0">
            <w:rPr>
              <w:rFonts w:ascii="宋体" w:hAnsi="宋体" w:cs="Times New Roman" w:hint="eastAsia"/>
              <w:sz w:val="23"/>
              <w:szCs w:val="23"/>
              <w:u w:val="single"/>
            </w:rPr>
            <w:delText>24</w:delText>
          </w:r>
        </w:del>
      </w:ins>
      <w:ins w:id="493" w:author="Zhang, Lester (DI SW CAS MS-AWS MAA CCC DEV)" w:date="2019-04-13T17:11:00Z">
        <w:r w:rsidR="00253DD0" w:rsidRPr="00253DD0">
          <w:rPr>
            <w:rFonts w:ascii="宋体" w:cs="Calibri"/>
            <w:color w:val="000000"/>
            <w:u w:val="single"/>
          </w:rPr>
          <w:t/>
        </w:r>
      </w:ins>
      <w:ins w:id="495" w:author="Zhang, Lester (DI SW CAS MS-AWS MAA CCC DEV)" w:date="2019-04-13T17:12:00Z">
        <w:r w:rsidR="00253DD0">
          <w:rPr>
            <w:rFonts w:ascii="宋体" w:cs="Calibri"/>
            <w:color w:val="000000"/>
            <w:u w:val="single"/>
          </w:rPr>
          <w:t xml:space="preserve"> </w:t>
        </w:r>
      </w:ins>
      <w:ins w:id="496" w:author="sunjian1" w:date="2019-03-18T15:24:00Z">
        <w:del w:id="497" w:author="Zhang, Lester (DI SW CAS MS-AWS MAA CCC DEV)" w:date="2019-04-13T17:12:00Z">
          <w:r w:rsidRPr="00253DD0" w:rsidDel="00253DD0">
            <w:rPr>
              <w:rFonts w:ascii="宋体" w:hAnsi="宋体" w:cs="Times New Roman"/>
              <w:sz w:val="23"/>
              <w:szCs w:val="23"/>
              <w:rPrChange w:id="498" w:author="Zhang, Lester (DI SW CAS MS-AWS MAA CCC DEV)" w:date="2019-04-13T17:12:00Z">
                <w:rPr>
                  <w:rFonts w:ascii="宋体" w:hAnsi="宋体" w:cs="Times New Roman"/>
                  <w:sz w:val="23"/>
                  <w:szCs w:val="23"/>
                  <w:u w:val="single"/>
                </w:rPr>
              </w:rPrChange>
            </w:rPr>
            <w:delText>0</w:delText>
          </w:r>
        </w:del>
      </w:ins>
      <w:r w:rsidRPr="00253DD0">
        <w:rPr>
          <w:rFonts w:ascii="宋体" w:hAnsi="宋体" w:cs="Times New Roman" w:hint="eastAsia"/>
          <w:sz w:val="23"/>
          <w:szCs w:val="23"/>
          <w:rPrChange w:id="499" w:author="Zhang, Lester (DI SW CAS MS-AWS MAA CCC DEV)" w:date="2019-04-13T17:12:00Z">
            <w:rPr>
              <w:rFonts w:ascii="宋体" w:hAnsi="宋体" w:cs="Times New Roman" w:hint="eastAsia"/>
              <w:sz w:val="23"/>
              <w:szCs w:val="23"/>
              <w:u w:val="single"/>
            </w:rPr>
          </w:rPrChange>
        </w:rPr>
        <w:t>个</w:t>
      </w:r>
      <w:r>
        <w:rPr>
          <w:rFonts w:ascii="宋体" w:hAnsi="宋体" w:cs="Times New Roman" w:hint="eastAsia"/>
          <w:sz w:val="23"/>
          <w:szCs w:val="23"/>
        </w:rPr>
        <w:t>月，即从_</w:t>
      </w:r>
      <w:del w:id="500" w:author="Zhang, Lester (DI SW CAS MS-AWS MAA CCC DEV)" w:date="2019-04-13T17:15:00Z">
        <w:r w:rsidDel="00253DD0">
          <w:rPr>
            <w:rFonts w:ascii="宋体" w:hAnsi="宋体" w:cs="Times New Roman" w:hint="eastAsia"/>
            <w:sz w:val="23"/>
            <w:szCs w:val="23"/>
          </w:rPr>
          <w:delText>_</w:delText>
        </w:r>
      </w:del>
      <w:ins w:id="501" w:author="Zhang, Lester (DI SW CAS MS-AWS MAA CCC DEV)" w:date="2019-04-13T17:12:00Z">
        <w:r w:rsidR="00253DD0" w:rsidRPr="00253DD0">
          <w:rPr>
            <w:rFonts w:ascii="宋体" w:cs="Calibri"/>
            <w:color w:val="000000"/>
            <w:u w:val="single"/>
          </w:rPr>
          <w:t/>
        </w:r>
      </w:ins>
      <w:del w:id="505" w:author="Zhang, Lester (DI SW CAS MS-AWS MAA CCC DEV)" w:date="2019-04-13T17:15:00Z">
        <w:r w:rsidRPr="00253DD0" w:rsidDel="00253DD0">
          <w:rPr>
            <w:rFonts w:ascii="宋体" w:hAnsi="宋体" w:cs="Times New Roman"/>
            <w:sz w:val="23"/>
            <w:szCs w:val="23"/>
            <w:u w:val="single"/>
            <w:rPrChange w:id="506" w:author="Zhang, Lester (DI SW CAS MS-AWS MAA CCC DEV)" w:date="2019-04-13T17:15:00Z">
              <w:rPr>
                <w:rFonts w:ascii="宋体" w:hAnsi="宋体" w:cs="Times New Roman"/>
                <w:sz w:val="23"/>
                <w:szCs w:val="23"/>
              </w:rPr>
            </w:rPrChange>
          </w:rPr>
          <w:delText>_</w:delText>
        </w:r>
      </w:del>
      <w:r w:rsidRPr="00253DD0">
        <w:rPr>
          <w:rFonts w:ascii="宋体" w:hAnsi="宋体" w:cs="Times New Roman"/>
          <w:sz w:val="23"/>
          <w:szCs w:val="23"/>
          <w:u w:val="single"/>
          <w:rPrChange w:id="507" w:author="Zhang, Lester (DI SW CAS MS-AWS MAA CCC DEV)" w:date="2019-04-13T17:15:00Z">
            <w:rPr>
              <w:rFonts w:ascii="宋体" w:hAnsi="宋体" w:cs="Times New Roman"/>
              <w:sz w:val="23"/>
              <w:szCs w:val="23"/>
            </w:rPr>
          </w:rPrChange>
        </w:rPr>
        <w:t>_</w:t>
      </w:r>
      <w:r>
        <w:rPr>
          <w:rFonts w:ascii="宋体" w:hAnsi="宋体" w:cs="Times New Roman" w:hint="eastAsia"/>
          <w:sz w:val="23"/>
          <w:szCs w:val="23"/>
        </w:rPr>
        <w:t>年</w:t>
      </w:r>
      <w:del w:id="508" w:author="Zhang, Lester (DI SW CAS MS-AWS MAA CCC DEV)" w:date="2019-04-13T17:15:00Z">
        <w:r w:rsidDel="00253DD0">
          <w:rPr>
            <w:rFonts w:ascii="宋体" w:hAnsi="宋体" w:cs="Times New Roman" w:hint="eastAsia"/>
            <w:sz w:val="23"/>
            <w:szCs w:val="23"/>
          </w:rPr>
          <w:delText>_</w:delText>
        </w:r>
      </w:del>
      <w:ins w:id="509" w:author="Zhang, Lester (DI SW CAS MS-AWS MAA CCC DEV)" w:date="2019-04-13T17:12:00Z">
        <w:r w:rsidR="00253DD0" w:rsidRPr="00253DD0">
          <w:rPr>
            <w:rFonts w:ascii="宋体" w:cs="Calibri"/>
            <w:color w:val="000000"/>
            <w:u w:val="single"/>
          </w:rPr>
          <w:t/>
        </w:r>
      </w:ins>
      <w:ins w:id="513" w:author="Zhang, Lester (DI SW CAS MS-AWS MAA CCC DEV)" w:date="2019-04-13T17:16:00Z">
        <w:r w:rsidR="00253DD0">
          <w:rPr>
            <w:rFonts w:ascii="宋体" w:cs="Calibri"/>
            <w:color w:val="000000"/>
            <w:u w:val="single"/>
          </w:rPr>
          <w:t xml:space="preserve"> </w:t>
        </w:r>
      </w:ins>
      <w:del w:id="514" w:author="Zhang, Lester (DI SW CAS MS-AWS MAA CCC DEV)" w:date="2019-04-13T17:15:00Z">
        <w:r w:rsidDel="00253DD0">
          <w:rPr>
            <w:rFonts w:ascii="宋体" w:hAnsi="宋体" w:cs="Times New Roman" w:hint="eastAsia"/>
            <w:sz w:val="23"/>
            <w:szCs w:val="23"/>
          </w:rPr>
          <w:delText>_</w:delText>
        </w:r>
      </w:del>
      <w:r>
        <w:rPr>
          <w:rFonts w:ascii="宋体" w:hAnsi="宋体" w:cs="Times New Roman" w:hint="eastAsia"/>
          <w:sz w:val="23"/>
          <w:szCs w:val="23"/>
        </w:rPr>
        <w:t>月_</w:t>
      </w:r>
      <w:ins w:id="515" w:author="Zhang, Lester (DI SW CAS MS-AWS MAA CCC DEV)" w:date="2019-04-13T17:12:00Z">
        <w:r w:rsidR="00253DD0" w:rsidRPr="00253DD0">
          <w:rPr>
            <w:rFonts w:ascii="宋体" w:cs="Calibri"/>
            <w:color w:val="000000"/>
            <w:u w:val="single"/>
          </w:rPr>
          <w:t/>
        </w:r>
      </w:ins>
      <w:ins w:id="519" w:author="Zhang, Lester (DI SW CAS MS-AWS MAA CCC DEV)" w:date="2019-04-13T17:16:00Z">
        <w:r w:rsidR="00253DD0">
          <w:rPr>
            <w:rFonts w:ascii="宋体" w:cs="Calibri"/>
            <w:color w:val="000000"/>
            <w:u w:val="single"/>
          </w:rPr>
          <w:t xml:space="preserve"> </w:t>
        </w:r>
      </w:ins>
      <w:del w:id="520" w:author="Zhang, Lester (DI SW CAS MS-AWS MAA CCC DEV)" w:date="2019-04-13T17:15:00Z">
        <w:r w:rsidDel="00253DD0">
          <w:rPr>
            <w:rFonts w:ascii="宋体" w:hAnsi="宋体" w:cs="Times New Roman" w:hint="eastAsia"/>
            <w:sz w:val="23"/>
            <w:szCs w:val="23"/>
          </w:rPr>
          <w:delText>_</w:delText>
        </w:r>
      </w:del>
      <w:r>
        <w:rPr>
          <w:rFonts w:ascii="宋体" w:hAnsi="宋体" w:cs="Times New Roman" w:hint="eastAsia"/>
          <w:sz w:val="23"/>
          <w:szCs w:val="23"/>
        </w:rPr>
        <w:t>日至</w:t>
      </w:r>
      <w:r w:rsidRPr="00253DD0">
        <w:rPr>
          <w:rFonts w:ascii="宋体" w:hAnsi="宋体" w:cs="Times New Roman"/>
          <w:sz w:val="23"/>
          <w:szCs w:val="23"/>
          <w:u w:val="single"/>
          <w:rPrChange w:id="521" w:author="Zhang, Lester (DI SW CAS MS-AWS MAA CCC DEV)" w:date="2019-04-13T17:15:00Z">
            <w:rPr>
              <w:rFonts w:ascii="宋体" w:hAnsi="宋体" w:cs="Times New Roman"/>
              <w:sz w:val="23"/>
              <w:szCs w:val="23"/>
            </w:rPr>
          </w:rPrChange>
        </w:rPr>
        <w:t>_</w:t>
      </w:r>
      <w:del w:id="522" w:author="Zhang, Lester (DI SW CAS MS-AWS MAA CCC DEV)" w:date="2019-04-13T17:15:00Z">
        <w:r w:rsidRPr="00253DD0" w:rsidDel="00253DD0">
          <w:rPr>
            <w:rFonts w:ascii="宋体" w:hAnsi="宋体" w:cs="Times New Roman"/>
            <w:sz w:val="23"/>
            <w:szCs w:val="23"/>
            <w:u w:val="single"/>
            <w:rPrChange w:id="523" w:author="Zhang, Lester (DI SW CAS MS-AWS MAA CCC DEV)" w:date="2019-04-13T17:15:00Z">
              <w:rPr>
                <w:rFonts w:ascii="宋体" w:hAnsi="宋体" w:cs="Times New Roman"/>
                <w:sz w:val="23"/>
                <w:szCs w:val="23"/>
              </w:rPr>
            </w:rPrChange>
          </w:rPr>
          <w:delText>_</w:delText>
        </w:r>
      </w:del>
      <w:ins w:id="524" w:author="Zhang, Lester (DI SW CAS MS-AWS MAA CCC DEV)" w:date="2019-04-13T17:13:00Z">
        <w:r w:rsidR="00253DD0" w:rsidRPr="00253DD0">
          <w:rPr>
            <w:rFonts w:ascii="宋体" w:cs="Calibri"/>
            <w:color w:val="000000"/>
            <w:u w:val="single"/>
          </w:rPr>
          <w:t/>
        </w:r>
      </w:ins>
      <w:del w:id="528" w:author="Zhang, Lester (DI SW CAS MS-AWS MAA CCC DEV)" w:date="2019-04-13T17:14:00Z">
        <w:r w:rsidDel="00253DD0">
          <w:rPr>
            <w:rFonts w:ascii="宋体" w:hAnsi="宋体" w:cs="Times New Roman" w:hint="eastAsia"/>
            <w:sz w:val="23"/>
            <w:szCs w:val="23"/>
          </w:rPr>
          <w:delText>_</w:delText>
        </w:r>
      </w:del>
      <w:r>
        <w:rPr>
          <w:rFonts w:ascii="宋体" w:hAnsi="宋体" w:cs="Times New Roman" w:hint="eastAsia"/>
          <w:sz w:val="23"/>
          <w:szCs w:val="23"/>
        </w:rPr>
        <w:t>_年_</w:t>
      </w:r>
      <w:ins w:id="529" w:author="Zhang, Lester (DI SW CAS MS-AWS MAA CCC DEV)" w:date="2019-04-13T17:13:00Z">
        <w:r w:rsidR="00253DD0" w:rsidRPr="00253DD0">
          <w:rPr>
            <w:rFonts w:ascii="宋体" w:cs="Calibri"/>
            <w:color w:val="000000"/>
            <w:u w:val="single"/>
          </w:rPr>
          <w:t/>
        </w:r>
      </w:ins>
      <w:ins w:id="533" w:author="Zhang, Lester (DI SW CAS MS-AWS MAA CCC DEV)" w:date="2019-04-13T17:16:00Z">
        <w:r w:rsidR="00253DD0">
          <w:rPr>
            <w:rFonts w:ascii="宋体" w:cs="Calibri"/>
            <w:color w:val="000000"/>
            <w:u w:val="single"/>
          </w:rPr>
          <w:t xml:space="preserve"> </w:t>
        </w:r>
      </w:ins>
      <w:del w:id="534" w:author="Zhang, Lester (DI SW CAS MS-AWS MAA CCC DEV)" w:date="2019-04-13T17:14:00Z">
        <w:r w:rsidDel="00253DD0">
          <w:rPr>
            <w:rFonts w:ascii="宋体" w:hAnsi="宋体" w:cs="Times New Roman" w:hint="eastAsia"/>
            <w:sz w:val="23"/>
            <w:szCs w:val="23"/>
          </w:rPr>
          <w:delText>_</w:delText>
        </w:r>
      </w:del>
      <w:r>
        <w:rPr>
          <w:rFonts w:ascii="宋体" w:hAnsi="宋体" w:cs="Times New Roman" w:hint="eastAsia"/>
          <w:sz w:val="23"/>
          <w:szCs w:val="23"/>
        </w:rPr>
        <w:t>月_</w:t>
      </w:r>
      <w:ins w:id="535" w:author="Zhang, Lester (DI SW CAS MS-AWS MAA CCC DEV)" w:date="2019-04-13T17:13:00Z">
        <w:r w:rsidR="00253DD0" w:rsidRPr="00253DD0">
          <w:rPr>
            <w:rFonts w:ascii="宋体" w:cs="Calibri"/>
            <w:color w:val="000000"/>
            <w:u w:val="single"/>
          </w:rPr>
          <w:t/>
        </w:r>
      </w:ins>
      <w:r w:rsidRPr="00253DD0">
        <w:rPr>
          <w:rFonts w:ascii="宋体" w:hAnsi="宋体" w:cs="Times New Roman"/>
          <w:sz w:val="23"/>
          <w:szCs w:val="23"/>
          <w:u w:val="single"/>
          <w:rPrChange w:id="540" w:author="Zhang, Lester (DI SW CAS MS-AWS MAA CCC DEV)" w:date="2019-04-13T17:14:00Z">
            <w:rPr>
              <w:rFonts w:ascii="宋体" w:hAnsi="宋体" w:cs="Times New Roman"/>
              <w:sz w:val="23"/>
              <w:szCs w:val="23"/>
            </w:rPr>
          </w:rPrChange>
        </w:rPr>
        <w:t>_</w:t>
      </w:r>
      <w:r>
        <w:rPr>
          <w:rFonts w:ascii="宋体" w:hAnsi="宋体" w:cs="Times New Roman" w:hint="eastAsia"/>
          <w:sz w:val="23"/>
          <w:szCs w:val="23"/>
        </w:rPr>
        <w:t>日。本合同所载的借款期限起始日与借款借据不一致的，借款期限起始日以首次划款时的借款借据所载日期为准，借款到期日根据借款期限相应调整。借款借据为本合同的组成部分，与本合同具有同等法律效力。</w:t>
      </w:r>
    </w:p>
    <w:p w:rsidR="00C31EF0" w:rsidRDefault="00572EF5">
      <w:pPr>
        <w:spacing w:line="360" w:lineRule="exact"/>
        <w:ind w:firstLine="480"/>
        <w:jc w:val="left"/>
        <w:rPr>
          <w:rFonts w:ascii="宋体" w:hAnsi="宋体" w:cs="Times New Roman"/>
          <w:sz w:val="23"/>
          <w:szCs w:val="23"/>
        </w:rPr>
      </w:pPr>
      <w:r>
        <w:rPr>
          <w:rFonts w:ascii="宋体" w:hAnsi="宋体" w:cs="Times New Roman" w:hint="eastAsia"/>
          <w:b/>
          <w:sz w:val="23"/>
          <w:szCs w:val="23"/>
        </w:rPr>
        <w:t>第四条  借款利率</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一、本合同项下的贷款利率为</w:t>
      </w:r>
      <w:r>
        <w:rPr>
          <w:rFonts w:ascii="宋体" w:hAnsi="宋体" w:cs="宋体" w:hint="eastAsia"/>
          <w:sz w:val="23"/>
          <w:szCs w:val="23"/>
        </w:rPr>
        <w:t>年</w:t>
      </w:r>
      <w:r>
        <w:rPr>
          <w:rFonts w:ascii="宋体" w:hAnsi="宋体" w:cs="Times New Roman" w:hint="eastAsia"/>
          <w:sz w:val="23"/>
          <w:szCs w:val="23"/>
        </w:rPr>
        <w:t>利率，利率为下列第_</w:t>
      </w:r>
      <w:del w:id="541" w:author="sunjian1" w:date="2017-10-23T11:36:00Z">
        <w:r>
          <w:rPr>
            <w:rFonts w:ascii="宋体" w:hAnsi="宋体" w:cs="Times New Roman"/>
            <w:sz w:val="23"/>
            <w:szCs w:val="23"/>
            <w:u w:val="single"/>
            <w:rPrChange w:id="542" w:author="sunjian1" w:date="2017-10-23T11:36:00Z">
              <w:rPr>
                <w:rFonts w:ascii="宋体" w:hAnsi="宋体" w:cs="Times New Roman"/>
                <w:sz w:val="23"/>
                <w:szCs w:val="23"/>
              </w:rPr>
            </w:rPrChange>
          </w:rPr>
          <w:delText>__</w:delText>
        </w:r>
      </w:del>
      <w:ins w:id="543" w:author="sunjian1" w:date="2017-10-23T11:36:00Z">
        <w:r>
          <w:rPr>
            <w:rFonts w:ascii="宋体" w:hAnsi="宋体" w:cs="Times New Roman" w:hint="eastAsia"/>
            <w:sz w:val="23"/>
            <w:szCs w:val="23"/>
            <w:u w:val="single"/>
            <w:rPrChange w:id="544" w:author="sunjian1" w:date="2017-10-23T11:36:00Z">
              <w:rPr>
                <w:rFonts w:ascii="宋体" w:hAnsi="宋体" w:cs="Times New Roman" w:hint="eastAsia"/>
                <w:sz w:val="23"/>
                <w:szCs w:val="23"/>
              </w:rPr>
            </w:rPrChange>
          </w:rPr>
          <w:t>贰</w:t>
        </w:r>
      </w:ins>
      <w:r>
        <w:rPr>
          <w:rFonts w:ascii="宋体" w:hAnsi="宋体" w:cs="Times New Roman" w:hint="eastAsia"/>
          <w:sz w:val="23"/>
          <w:szCs w:val="23"/>
        </w:rPr>
        <w:t>_种：</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（一）固定利率，即</w:t>
      </w:r>
      <w:r w:rsidRPr="00CD7FEE">
        <w:rPr>
          <w:rFonts w:ascii="宋体" w:hAnsi="宋体" w:cs="Times New Roman"/>
          <w:sz w:val="23"/>
          <w:szCs w:val="23"/>
          <w:u w:val="single"/>
          <w:rPrChange w:id="545" w:author="Zhang, Lester (DI SW CAS MS-AWS MAA CCC DEV)" w:date="2019-04-13T17:21:00Z">
            <w:rPr>
              <w:rFonts w:ascii="宋体" w:hAnsi="宋体" w:cs="Times New Roman"/>
              <w:sz w:val="23"/>
              <w:szCs w:val="23"/>
            </w:rPr>
          </w:rPrChange>
        </w:rPr>
        <w:t>_</w:t>
      </w:r>
      <w:del w:id="546" w:author="Zhang, Lester (DI SW CAS MS-AWS MAA CCC DEV)" w:date="2019-04-13T17:16:00Z">
        <w:r w:rsidRPr="00CD7FEE" w:rsidDel="00432FBC">
          <w:rPr>
            <w:rFonts w:ascii="宋体" w:hAnsi="宋体" w:cs="Times New Roman"/>
            <w:sz w:val="23"/>
            <w:szCs w:val="23"/>
            <w:u w:val="single"/>
            <w:rPrChange w:id="547" w:author="Zhang, Lester (DI SW CAS MS-AWS MAA CCC DEV)" w:date="2019-04-13T17:21:00Z">
              <w:rPr>
                <w:rFonts w:ascii="宋体" w:hAnsi="宋体" w:cs="Times New Roman"/>
                <w:sz w:val="23"/>
                <w:szCs w:val="23"/>
              </w:rPr>
            </w:rPrChange>
          </w:rPr>
          <w:delText>_</w:delText>
        </w:r>
      </w:del>
      <w:del w:id="548" w:author="sunjian1" w:date="2017-10-23T11:36:00Z">
        <w:r w:rsidRPr="00CD7FEE">
          <w:rPr>
            <w:rFonts w:ascii="宋体" w:hAnsi="宋体" w:cs="Times New Roman"/>
            <w:sz w:val="23"/>
            <w:szCs w:val="23"/>
            <w:u w:val="single"/>
            <w:rPrChange w:id="549" w:author="Zhang, Lester (DI SW CAS MS-AWS MAA CCC DEV)" w:date="2019-04-13T17:21:00Z">
              <w:rPr>
                <w:rFonts w:ascii="宋体" w:hAnsi="宋体" w:cs="Times New Roman"/>
                <w:sz w:val="23"/>
                <w:szCs w:val="23"/>
              </w:rPr>
            </w:rPrChange>
          </w:rPr>
          <w:delText>_</w:delText>
        </w:r>
      </w:del>
      <w:ins w:id="550" w:author="Zhang, Lester (DI SW CAS MS-AWS MAA CCC DEV)" w:date="2019-04-13T18:02:00Z">
        <w:r w:rsidR="0090660F">
          <w:rPr>
            <w:rFonts w:ascii="宋体" w:cs="Calibri"/>
            <w:color w:val="000000"/>
            <w:u w:val="single"/>
          </w:rPr>
          <w:t xml:space="preserve"> </w:t>
        </w:r>
        <w:r w:rsidR="0090660F">
          <w:rPr>
            <w:rFonts w:ascii="宋体" w:cs="Calibri" w:hint="eastAsia"/>
            <w:color w:val="000000"/>
            <w:u w:val="single"/>
          </w:rPr>
          <w:t>/</w:t>
        </w:r>
        <w:r w:rsidR="0090660F">
          <w:rPr>
            <w:rFonts w:ascii="宋体" w:cs="Calibri"/>
            <w:color w:val="000000"/>
            <w:u w:val="single"/>
          </w:rPr>
          <w:t xml:space="preserve"> </w:t>
        </w:r>
      </w:ins>
      <w:ins w:id="551" w:author="sunjian1" w:date="2017-10-23T11:36:00Z">
        <w:del w:id="552" w:author="Zhang, Lester (DI SW CAS MS-AWS MAA CCC DEV)" w:date="2019-04-13T17:16:00Z">
          <w:r w:rsidRPr="00CD7FEE" w:rsidDel="00432FBC">
            <w:rPr>
              <w:rFonts w:ascii="宋体" w:hAnsi="宋体" w:cs="Times New Roman"/>
              <w:sz w:val="23"/>
              <w:szCs w:val="23"/>
              <w:u w:val="single"/>
              <w:rPrChange w:id="553" w:author="Zhang, Lester (DI SW CAS MS-AWS MAA CCC DEV)" w:date="2019-04-13T17:21:00Z">
                <w:rPr>
                  <w:rFonts w:ascii="宋体" w:hAnsi="宋体" w:cs="Times New Roman"/>
                  <w:sz w:val="23"/>
                  <w:szCs w:val="23"/>
                </w:rPr>
              </w:rPrChange>
            </w:rPr>
            <w:delText>/</w:delText>
          </w:r>
        </w:del>
      </w:ins>
      <w:del w:id="554" w:author="Zhang, Lester (DI SW CAS MS-AWS MAA CCC DEV)" w:date="2019-04-13T17:17:00Z">
        <w:r w:rsidRPr="00CD7FEE" w:rsidDel="00432FBC">
          <w:rPr>
            <w:rFonts w:ascii="宋体" w:hAnsi="宋体" w:cs="Times New Roman"/>
            <w:sz w:val="23"/>
            <w:szCs w:val="23"/>
            <w:u w:val="single"/>
            <w:rPrChange w:id="555" w:author="Zhang, Lester (DI SW CAS MS-AWS MAA CCC DEV)" w:date="2019-04-13T17:21:00Z">
              <w:rPr>
                <w:rFonts w:ascii="宋体" w:hAnsi="宋体" w:cs="Times New Roman"/>
                <w:sz w:val="23"/>
                <w:szCs w:val="23"/>
              </w:rPr>
            </w:rPrChange>
          </w:rPr>
          <w:delText>_</w:delText>
        </w:r>
      </w:del>
      <w:r w:rsidRPr="00CD7FEE">
        <w:rPr>
          <w:rFonts w:ascii="宋体" w:hAnsi="宋体" w:cs="Times New Roman"/>
          <w:sz w:val="23"/>
          <w:szCs w:val="23"/>
          <w:u w:val="single"/>
          <w:rPrChange w:id="556" w:author="Zhang, Lester (DI SW CAS MS-AWS MAA CCC DEV)" w:date="2019-04-13T17:21:00Z">
            <w:rPr>
              <w:rFonts w:ascii="宋体" w:hAnsi="宋体" w:cs="Times New Roman"/>
              <w:sz w:val="23"/>
              <w:szCs w:val="23"/>
            </w:rPr>
          </w:rPrChange>
        </w:rPr>
        <w:t>_%</w:t>
      </w:r>
      <w:r>
        <w:rPr>
          <w:rFonts w:ascii="宋体" w:hAnsi="宋体" w:cs="Times New Roman"/>
          <w:sz w:val="23"/>
          <w:szCs w:val="23"/>
        </w:rPr>
        <w:t>。在借款期限内，该利率保持不变。</w:t>
      </w:r>
    </w:p>
    <w:p w:rsidR="00C31EF0" w:rsidRDefault="00572EF5">
      <w:pPr>
        <w:tabs>
          <w:tab w:val="left" w:pos="540"/>
          <w:tab w:val="left" w:pos="720"/>
        </w:tabs>
        <w:spacing w:line="360" w:lineRule="exact"/>
        <w:ind w:firstLineChars="200" w:firstLine="460"/>
        <w:jc w:val="left"/>
        <w:rPr>
          <w:rFonts w:ascii="宋体" w:hAnsi="宋体" w:cs="Times New Roman"/>
          <w:sz w:val="23"/>
          <w:szCs w:val="23"/>
          <w:u w:val="single"/>
        </w:rPr>
      </w:pPr>
      <w:r>
        <w:rPr>
          <w:rFonts w:ascii="宋体" w:hAnsi="宋体" w:cs="Times New Roman" w:hint="eastAsia"/>
          <w:sz w:val="23"/>
          <w:szCs w:val="23"/>
        </w:rPr>
        <w:t>（二）浮动利率，在中国人民银行公布的同期同档次人民币贷款基准利率</w:t>
      </w:r>
      <w:del w:id="557" w:author="sunjian1" w:date="2017-10-23T11:36:00Z">
        <w:r>
          <w:rPr>
            <w:rFonts w:ascii="宋体" w:hAnsi="宋体" w:cs="Times New Roman"/>
            <w:sz w:val="23"/>
            <w:szCs w:val="23"/>
            <w:u w:val="single"/>
            <w:rPrChange w:id="558" w:author="sunjian1" w:date="2017-10-23T11:37:00Z">
              <w:rPr>
                <w:rFonts w:ascii="宋体" w:hAnsi="宋体" w:cs="Times New Roman"/>
                <w:sz w:val="23"/>
                <w:szCs w:val="23"/>
              </w:rPr>
            </w:rPrChange>
          </w:rPr>
          <w:delText>___</w:delText>
        </w:r>
      </w:del>
      <w:ins w:id="559" w:author="Zhang, Lester (DI SW CAS MS-AWS MAA CCC DEV)" w:date="2019-04-13T18:00:00Z">
        <w:r w:rsidR="00BE77CF" w:rsidRPr="002E0A53">
          <w:rPr>
            <w:rFonts w:ascii="宋体" w:hAnsi="宋体" w:cs="Times New Roman"/>
            <w:sz w:val="23"/>
            <w:szCs w:val="23"/>
            <w:u w:val="single"/>
          </w:rPr>
          <w:t>_</w:t>
        </w:r>
        <w:r w:rsidR="00BE77CF" w:rsidRPr="00CD7FEE">
          <w:rPr>
            <w:rFonts w:ascii="宋体" w:cs="Calibri"/>
            <w:color w:val="000000"/>
            <w:u w:val="single"/>
          </w:rPr>
          <w:t>4.9</w:t>
        </w:r>
        <w:r w:rsidR="00BE77CF">
          <w:rPr>
            <w:rFonts w:ascii="宋体" w:cs="Calibri"/>
            <w:color w:val="000000"/>
            <w:u w:val="single"/>
          </w:rPr>
          <w:t xml:space="preserve"> </w:t>
        </w:r>
      </w:ins>
      <w:ins w:id="560" w:author="sunjian1" w:date="2017-10-23T11:36:00Z">
        <w:del w:id="561" w:author="Zhang, Lester (DI SW CAS MS-AWS MAA CCC DEV)" w:date="2019-04-13T18:00:00Z">
          <w:r w:rsidDel="00BE77CF">
            <w:rPr>
              <w:rFonts w:ascii="宋体" w:hAnsi="宋体" w:cs="Times New Roman"/>
              <w:sz w:val="23"/>
              <w:szCs w:val="23"/>
              <w:u w:val="single"/>
              <w:rPrChange w:id="562" w:author="sunjian1" w:date="2017-10-23T11:37:00Z">
                <w:rPr>
                  <w:rFonts w:ascii="宋体" w:hAnsi="宋体" w:cs="Times New Roman"/>
                  <w:sz w:val="23"/>
                  <w:szCs w:val="23"/>
                </w:rPr>
              </w:rPrChange>
            </w:rPr>
            <w:delText>4.9</w:delText>
          </w:r>
        </w:del>
      </w:ins>
      <w:r>
        <w:rPr>
          <w:rFonts w:ascii="宋体" w:hAnsi="宋体" w:cs="Times New Roman" w:hint="eastAsia"/>
          <w:sz w:val="23"/>
          <w:szCs w:val="23"/>
        </w:rPr>
        <w:t>％的基础上_</w:t>
      </w:r>
      <w:del w:id="563" w:author="sunjian1" w:date="2017-10-23T11:37:00Z">
        <w:r>
          <w:rPr>
            <w:rFonts w:ascii="宋体" w:hAnsi="宋体" w:cs="Times New Roman"/>
            <w:sz w:val="23"/>
            <w:szCs w:val="23"/>
            <w:u w:val="single"/>
            <w:rPrChange w:id="564" w:author="sunjian1" w:date="2017-10-23T11:37:00Z">
              <w:rPr>
                <w:rFonts w:ascii="宋体" w:hAnsi="宋体" w:cs="Times New Roman"/>
                <w:sz w:val="23"/>
                <w:szCs w:val="23"/>
              </w:rPr>
            </w:rPrChange>
          </w:rPr>
          <w:delText>___</w:delText>
        </w:r>
      </w:del>
      <w:ins w:id="565" w:author="Zhang, Lester (DI SW CAS MS-AWS MAA CCC DEV)" w:date="2019-04-13T17:17:00Z">
        <w:r w:rsidR="00432FBC" w:rsidRPr="00432FBC">
          <w:rPr>
            <w:rFonts w:ascii="宋体" w:cs="Calibri"/>
            <w:color w:val="000000"/>
            <w:u w:val="single"/>
          </w:rPr>
          <w:t>上</w:t>
        </w:r>
        <w:r w:rsidR="00432FBC">
          <w:rPr>
            <w:rFonts w:ascii="宋体" w:hAnsi="宋体" w:cs="Times New Roman" w:hint="eastAsia"/>
            <w:sz w:val="23"/>
            <w:szCs w:val="23"/>
            <w:u w:val="single"/>
          </w:rPr>
          <w:t xml:space="preserve"> </w:t>
        </w:r>
      </w:ins>
      <w:ins w:id="568" w:author="sunjian1" w:date="2017-10-23T11:37:00Z">
        <w:del w:id="569" w:author="Zhang, Lester (DI SW CAS MS-AWS MAA CCC DEV)" w:date="2019-04-13T17:17:00Z">
          <w:r w:rsidDel="00432FBC">
            <w:rPr>
              <w:rFonts w:ascii="宋体" w:hAnsi="宋体" w:cs="Times New Roman" w:hint="eastAsia"/>
              <w:sz w:val="23"/>
              <w:szCs w:val="23"/>
              <w:u w:val="single"/>
              <w:rPrChange w:id="570" w:author="sunjian1" w:date="2017-10-23T11:37:00Z">
                <w:rPr>
                  <w:rFonts w:ascii="宋体" w:hAnsi="宋体" w:cs="Times New Roman" w:hint="eastAsia"/>
                  <w:sz w:val="23"/>
                  <w:szCs w:val="23"/>
                </w:rPr>
              </w:rPrChange>
            </w:rPr>
            <w:delText>上</w:delText>
          </w:r>
        </w:del>
      </w:ins>
      <w:r>
        <w:rPr>
          <w:rFonts w:ascii="宋体" w:hAnsi="宋体" w:cs="Times New Roman" w:hint="eastAsia"/>
          <w:sz w:val="23"/>
          <w:szCs w:val="23"/>
        </w:rPr>
        <w:t>（上／下）浮</w:t>
      </w:r>
      <w:del w:id="571" w:author="sunjian1" w:date="2017-10-23T11:37:00Z">
        <w:r>
          <w:rPr>
            <w:rFonts w:ascii="宋体" w:hAnsi="宋体" w:cs="Times New Roman"/>
            <w:sz w:val="23"/>
            <w:szCs w:val="23"/>
            <w:u w:val="single"/>
            <w:rPrChange w:id="572" w:author="sunjian1" w:date="2017-10-23T11:37:00Z">
              <w:rPr>
                <w:rFonts w:ascii="宋体" w:hAnsi="宋体" w:cs="Times New Roman"/>
                <w:sz w:val="23"/>
                <w:szCs w:val="23"/>
              </w:rPr>
            </w:rPrChange>
          </w:rPr>
          <w:delText>____</w:delText>
        </w:r>
      </w:del>
      <w:ins w:id="573" w:author="sunjian1" w:date="2017-10-23T11:37:00Z">
        <w:del w:id="574" w:author="Zhang, Lester (DI SW CAS MS-AWS MAA CCC DEV)" w:date="2019-04-13T17:18:00Z">
          <w:r w:rsidDel="00432FBC">
            <w:rPr>
              <w:rFonts w:ascii="宋体" w:hAnsi="宋体" w:cs="Times New Roman"/>
              <w:sz w:val="23"/>
              <w:szCs w:val="23"/>
              <w:u w:val="single"/>
              <w:rPrChange w:id="575" w:author="sunjian1" w:date="2017-10-23T11:37:00Z">
                <w:rPr>
                  <w:rFonts w:ascii="宋体" w:hAnsi="宋体" w:cs="Times New Roman"/>
                  <w:sz w:val="23"/>
                  <w:szCs w:val="23"/>
                </w:rPr>
              </w:rPrChange>
            </w:rPr>
            <w:delText>1</w:delText>
          </w:r>
        </w:del>
      </w:ins>
      <w:ins w:id="576" w:author="Zhang, Lester (DI SW CAS MS-AWS MAA CCC DEV)" w:date="2019-04-13T17:17:00Z">
        <w:r w:rsidR="00432FBC" w:rsidRPr="00432FBC">
          <w:rPr>
            <w:rFonts w:ascii="宋体" w:cs="Calibri"/>
            <w:color w:val="000000"/>
            <w:u w:val="single"/>
          </w:rPr>
          <w:t xml:space="preserve"> </w:t>
        </w:r>
        <w:r w:rsidR="00432FBC" w:rsidRPr="001F4078">
          <w:rPr>
            <w:rFonts w:ascii="宋体" w:cs="Calibri"/>
            <w:color w:val="000000"/>
            <w:u w:val="single"/>
          </w:rPr>
          <w:t/>
        </w:r>
        <w:r w:rsidR="00432FBC">
          <w:rPr>
            <w:rFonts w:ascii="宋体" w:hAnsi="宋体" w:cs="Times New Roman" w:hint="eastAsia"/>
            <w:sz w:val="23"/>
            <w:szCs w:val="23"/>
            <w:u w:val="single"/>
          </w:rPr>
          <w:t xml:space="preserve"> </w:t>
        </w:r>
      </w:ins>
      <w:ins w:id="579" w:author="sunjian1" w:date="2019-03-25T15:20:00Z">
        <w:del w:id="580" w:author="Zhang, Lester (DI SW CAS MS-AWS MAA CCC DEV)" w:date="2019-04-13T17:18:00Z">
          <w:r w:rsidDel="00432FBC">
            <w:rPr>
              <w:rFonts w:ascii="宋体" w:hAnsi="宋体" w:cs="Times New Roman" w:hint="eastAsia"/>
              <w:sz w:val="23"/>
              <w:szCs w:val="23"/>
              <w:u w:val="single"/>
            </w:rPr>
            <w:delText>5</w:delText>
          </w:r>
        </w:del>
      </w:ins>
      <w:r>
        <w:rPr>
          <w:rFonts w:ascii="宋体" w:hAnsi="宋体" w:cs="Times New Roman" w:hint="eastAsia"/>
          <w:sz w:val="23"/>
          <w:szCs w:val="23"/>
        </w:rPr>
        <w:t>％，执行年利率为</w:t>
      </w:r>
      <w:del w:id="581" w:author="sunjian1" w:date="2019-03-25T15:20:00Z">
        <w:r>
          <w:rPr>
            <w:rFonts w:ascii="宋体" w:hAnsi="宋体" w:cs="Times New Roman"/>
            <w:sz w:val="23"/>
            <w:szCs w:val="23"/>
            <w:u w:val="single"/>
            <w:rPrChange w:id="582" w:author="sunjian1" w:date="2017-10-23T11:55:00Z">
              <w:rPr>
                <w:rFonts w:ascii="宋体" w:hAnsi="宋体" w:cs="Times New Roman"/>
                <w:sz w:val="23"/>
                <w:szCs w:val="23"/>
              </w:rPr>
            </w:rPrChange>
          </w:rPr>
          <w:delText>___</w:delText>
        </w:r>
      </w:del>
      <w:ins w:id="583" w:author="sunjian1" w:date="2019-03-25T15:20:00Z">
        <w:del w:id="584" w:author="Zhang, Lester (DI SW CAS MS-AWS MAA CCC DEV)" w:date="2019-04-13T17:18:00Z">
          <w:r w:rsidDel="002B5560">
            <w:rPr>
              <w:rFonts w:ascii="宋体" w:hAnsi="宋体" w:cs="Times New Roman" w:hint="eastAsia"/>
              <w:sz w:val="23"/>
              <w:szCs w:val="23"/>
              <w:u w:val="single"/>
            </w:rPr>
            <w:delText>5.6</w:delText>
          </w:r>
        </w:del>
      </w:ins>
      <w:ins w:id="585" w:author="Zhang, Lester (DI SW CAS MS-AWS MAA CCC DEV)" w:date="2019-04-13T17:18:00Z">
        <w:r w:rsidR="002B5560">
          <w:rPr>
            <w:rFonts w:ascii="宋体" w:hAnsi="宋体" w:cs="Times New Roman"/>
            <w:sz w:val="23"/>
            <w:szCs w:val="23"/>
            <w:u w:val="single"/>
          </w:rPr>
          <w:t xml:space="preserve"> </w:t>
        </w:r>
        <w:bookmarkStart w:id="586" w:name="_GoBack"/>
        <w:bookmarkEnd w:id="586"/>
        <w:r w:rsidR="00432FBC" w:rsidRPr="001F4078">
          <w:rPr>
            <w:rFonts w:ascii="宋体" w:cs="Calibri"/>
            <w:color w:val="000000"/>
            <w:u w:val="single"/>
          </w:rPr>
          <w:t/>
        </w:r>
        <w:r w:rsidR="002B5560">
          <w:rPr>
            <w:rFonts w:ascii="宋体" w:cs="Calibri"/>
            <w:color w:val="000000"/>
            <w:u w:val="single"/>
          </w:rPr>
          <w:t xml:space="preserve"> </w:t>
        </w:r>
      </w:ins>
      <w:ins w:id="589" w:author="sunjian1" w:date="2019-03-25T15:20:00Z">
        <w:del w:id="590" w:author="Zhang, Lester (DI SW CAS MS-AWS MAA CCC DEV)" w:date="2019-04-13T17:18:00Z">
          <w:r w:rsidDel="002B5560">
            <w:rPr>
              <w:rFonts w:ascii="宋体" w:hAnsi="宋体" w:cs="Times New Roman" w:hint="eastAsia"/>
              <w:sz w:val="23"/>
              <w:szCs w:val="23"/>
              <w:u w:val="single"/>
            </w:rPr>
            <w:delText>35</w:delText>
          </w:r>
        </w:del>
      </w:ins>
      <w:r>
        <w:rPr>
          <w:rFonts w:ascii="宋体" w:hAnsi="宋体" w:cs="Times New Roman" w:hint="eastAsia"/>
          <w:sz w:val="23"/>
          <w:szCs w:val="23"/>
        </w:rPr>
        <w:t>％。贷款发放后如遇中国人民银行人民币贷款基准利率调整，按照以下第_</w:t>
      </w:r>
      <w:del w:id="591" w:author="sunjian1" w:date="2017-10-23T11:38:00Z">
        <w:r>
          <w:rPr>
            <w:rFonts w:ascii="宋体" w:hAnsi="宋体" w:cs="Times New Roman"/>
            <w:sz w:val="23"/>
            <w:szCs w:val="23"/>
            <w:u w:val="single"/>
            <w:rPrChange w:id="592" w:author="sunjian1" w:date="2017-10-23T11:38:00Z">
              <w:rPr>
                <w:rFonts w:ascii="宋体" w:hAnsi="宋体" w:cs="Times New Roman"/>
                <w:sz w:val="23"/>
                <w:szCs w:val="23"/>
              </w:rPr>
            </w:rPrChange>
          </w:rPr>
          <w:delText>___</w:delText>
        </w:r>
      </w:del>
      <w:ins w:id="593" w:author="sunjian1" w:date="2017-10-23T11:38:00Z">
        <w:r>
          <w:rPr>
            <w:rFonts w:ascii="宋体" w:hAnsi="宋体" w:cs="Times New Roman" w:hint="eastAsia"/>
            <w:sz w:val="23"/>
            <w:szCs w:val="23"/>
            <w:u w:val="single"/>
            <w:rPrChange w:id="594" w:author="sunjian1" w:date="2017-10-23T11:38:00Z">
              <w:rPr>
                <w:rFonts w:ascii="宋体" w:hAnsi="宋体" w:cs="Times New Roman" w:hint="eastAsia"/>
                <w:sz w:val="23"/>
                <w:szCs w:val="23"/>
              </w:rPr>
            </w:rPrChange>
          </w:rPr>
          <w:t>壹</w:t>
        </w:r>
      </w:ins>
      <w:r>
        <w:rPr>
          <w:rFonts w:ascii="宋体" w:hAnsi="宋体" w:cs="Times New Roman" w:hint="eastAsia"/>
          <w:sz w:val="23"/>
          <w:szCs w:val="23"/>
        </w:rPr>
        <w:t>（大写）种方式调整本合同执行年利率：</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1）自中国人民银行人民币贷款基准利率调整后的次年1月1日起，贷款人按调整后相应期限档次的基准利率和本合同约定的借款利率浮动幅度确定新的借款执行年利率，不另行通知借款人、保证人、抵押人或出质人。</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（2）利率调整以</w:t>
      </w:r>
      <w:del w:id="595" w:author="sunjian1" w:date="2017-10-23T11:38:00Z">
        <w:r>
          <w:rPr>
            <w:rFonts w:ascii="宋体" w:hAnsi="宋体" w:cs="Times New Roman"/>
            <w:sz w:val="23"/>
            <w:szCs w:val="23"/>
            <w:u w:val="single"/>
            <w:rPrChange w:id="596" w:author="sunjian1" w:date="2017-10-23T11:38:00Z">
              <w:rPr>
                <w:rFonts w:ascii="宋体" w:hAnsi="宋体" w:cs="Times New Roman"/>
                <w:sz w:val="23"/>
                <w:szCs w:val="23"/>
              </w:rPr>
            </w:rPrChange>
          </w:rPr>
          <w:delText>___</w:delText>
        </w:r>
      </w:del>
      <w:ins w:id="597" w:author="sunjian1" w:date="2017-10-23T11:38:00Z">
        <w:r>
          <w:rPr>
            <w:rFonts w:ascii="宋体" w:hAnsi="宋体" w:cs="Times New Roman"/>
            <w:sz w:val="23"/>
            <w:szCs w:val="23"/>
            <w:u w:val="single"/>
            <w:rPrChange w:id="598" w:author="sunjian1" w:date="2017-10-23T11:38:00Z">
              <w:rPr>
                <w:rFonts w:ascii="宋体" w:hAnsi="宋体" w:cs="Times New Roman"/>
                <w:sz w:val="23"/>
                <w:szCs w:val="23"/>
              </w:rPr>
            </w:rPrChange>
          </w:rPr>
          <w:t>/</w:t>
        </w:r>
      </w:ins>
      <w:del w:id="599" w:author="sunjian1" w:date="2017-10-23T11:38:00Z">
        <w:r>
          <w:rPr>
            <w:rFonts w:ascii="宋体" w:hAnsi="宋体" w:cs="Times New Roman" w:hint="eastAsia"/>
            <w:sz w:val="23"/>
            <w:szCs w:val="23"/>
          </w:rPr>
          <w:delText>_</w:delText>
        </w:r>
      </w:del>
      <w:r>
        <w:rPr>
          <w:rFonts w:ascii="宋体" w:hAnsi="宋体" w:cs="Times New Roman" w:hint="eastAsia"/>
          <w:sz w:val="23"/>
          <w:szCs w:val="23"/>
        </w:rPr>
        <w:t>（大写）个月为一个周期。自中国人民银行人民币贷款基准利率调整的下一个周期首月的借款对应日起，贷款人按调整后相应期限档次的基准利率和上述计算方式确定新的借款执行利率，不另行通知借款人、保证人、抵押人或出质人。基准利率调整日与借款发放日或该周期首月的借款对应日为同一日的，自基准利率调整日起确定新的借款执行利率。无借款对应日的，该月最后一日视为借款对应日。</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（三）其它方式：_</w:t>
      </w:r>
      <w:del w:id="600" w:author="sunjian1" w:date="2017-10-23T11:39:00Z">
        <w:r>
          <w:rPr>
            <w:rFonts w:ascii="宋体" w:hAnsi="宋体" w:cs="Times New Roman"/>
            <w:sz w:val="23"/>
            <w:szCs w:val="23"/>
            <w:u w:val="single"/>
            <w:rPrChange w:id="601" w:author="sunjian1" w:date="2017-10-23T11:39:00Z">
              <w:rPr>
                <w:rFonts w:ascii="宋体" w:hAnsi="宋体" w:cs="Times New Roman"/>
                <w:sz w:val="23"/>
                <w:szCs w:val="23"/>
              </w:rPr>
            </w:rPrChange>
          </w:rPr>
          <w:delText>_</w:delText>
        </w:r>
      </w:del>
      <w:ins w:id="602" w:author="sunjian1" w:date="2017-10-23T11:39:00Z">
        <w:r>
          <w:rPr>
            <w:rFonts w:ascii="宋体" w:hAnsi="宋体" w:cs="Times New Roman"/>
            <w:sz w:val="23"/>
            <w:szCs w:val="23"/>
            <w:u w:val="single"/>
            <w:rPrChange w:id="603" w:author="sunjian1" w:date="2017-10-23T11:39:00Z">
              <w:rPr>
                <w:rFonts w:ascii="宋体" w:hAnsi="宋体" w:cs="Times New Roman"/>
                <w:sz w:val="23"/>
                <w:szCs w:val="23"/>
              </w:rPr>
            </w:rPrChange>
          </w:rPr>
          <w:t>/</w:t>
        </w:r>
      </w:ins>
      <w:r>
        <w:rPr>
          <w:rFonts w:ascii="宋体" w:hAnsi="宋体" w:cs="Times New Roman" w:hint="eastAsia"/>
          <w:sz w:val="23"/>
          <w:szCs w:val="23"/>
        </w:rPr>
        <w:t>________________________________________________。</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二、借款人未按本合同约定用途使用借款的，贷款人有权对违约使用部分从违约之日起直至纠正用途或全部清偿贷款本息之日止，在本合同约定的借款执行年利率基础上上浮</w:t>
      </w:r>
      <w:r>
        <w:rPr>
          <w:rFonts w:ascii="宋体" w:hAnsi="宋体" w:cs="Times New Roman"/>
          <w:sz w:val="23"/>
          <w:szCs w:val="23"/>
          <w:u w:val="single"/>
        </w:rPr>
        <w:t xml:space="preserve"> 100%</w:t>
      </w:r>
      <w:r>
        <w:rPr>
          <w:rFonts w:ascii="宋体" w:hAnsi="宋体" w:cs="Times New Roman" w:hint="eastAsia"/>
          <w:sz w:val="23"/>
          <w:szCs w:val="23"/>
        </w:rPr>
        <w:t>计收罚息。借款人未按合同约定归还借款的，贷款人有权对逾期</w:t>
      </w:r>
      <w:r>
        <w:rPr>
          <w:rFonts w:ascii="宋体" w:hAnsi="宋体" w:cs="Times New Roman" w:hint="eastAsia"/>
          <w:sz w:val="23"/>
          <w:szCs w:val="23"/>
        </w:rPr>
        <w:lastRenderedPageBreak/>
        <w:t>借款本金从逾期之日起直至本息清偿之日止，在本合同约定的借款执行年利率基础上上浮</w:t>
      </w:r>
      <w:r>
        <w:rPr>
          <w:rFonts w:ascii="宋体" w:hAnsi="宋体" w:cs="Times New Roman"/>
          <w:sz w:val="23"/>
          <w:szCs w:val="23"/>
          <w:u w:val="single"/>
        </w:rPr>
        <w:t xml:space="preserve"> 50%</w:t>
      </w:r>
      <w:r>
        <w:rPr>
          <w:rFonts w:ascii="宋体" w:hAnsi="宋体" w:cs="Times New Roman" w:hint="eastAsia"/>
          <w:sz w:val="23"/>
          <w:szCs w:val="23"/>
        </w:rPr>
        <w:t>计收罚息。如借款人既逾期又不按约定使用借款的，罚息利率按较高者计取。借款人不按期偿还借款利息的，贷款人有权按照罚息利率对借款人未支付的利息计收复利。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三、本合同签订后、第一笔贷款发放之前，如遇中国人民银行调整人民币贷款基准利率，则按下述第_</w:t>
      </w:r>
      <w:del w:id="604" w:author="sunjian1" w:date="2017-10-23T11:42:00Z">
        <w:r>
          <w:rPr>
            <w:rFonts w:ascii="宋体" w:hAnsi="宋体" w:cs="Times New Roman"/>
            <w:sz w:val="23"/>
            <w:szCs w:val="23"/>
            <w:u w:val="single"/>
            <w:rPrChange w:id="605" w:author="sunjian1" w:date="2017-10-23T11:42:00Z">
              <w:rPr>
                <w:rFonts w:ascii="宋体" w:hAnsi="宋体" w:cs="Times New Roman"/>
                <w:sz w:val="23"/>
                <w:szCs w:val="23"/>
              </w:rPr>
            </w:rPrChange>
          </w:rPr>
          <w:delText>__</w:delText>
        </w:r>
      </w:del>
      <w:ins w:id="606" w:author="sunjian1" w:date="2017-10-23T11:42:00Z">
        <w:r>
          <w:rPr>
            <w:rFonts w:ascii="宋体" w:hAnsi="宋体" w:cs="Times New Roman" w:hint="eastAsia"/>
            <w:sz w:val="23"/>
            <w:szCs w:val="23"/>
            <w:u w:val="single"/>
            <w:rPrChange w:id="607" w:author="sunjian1" w:date="2017-10-23T11:42:00Z">
              <w:rPr>
                <w:rFonts w:ascii="宋体" w:hAnsi="宋体" w:cs="Times New Roman" w:hint="eastAsia"/>
                <w:sz w:val="23"/>
                <w:szCs w:val="23"/>
              </w:rPr>
            </w:rPrChange>
          </w:rPr>
          <w:t>壹</w:t>
        </w:r>
      </w:ins>
      <w:r>
        <w:rPr>
          <w:rFonts w:ascii="宋体" w:hAnsi="宋体" w:cs="Times New Roman" w:hint="eastAsia"/>
          <w:sz w:val="23"/>
          <w:szCs w:val="23"/>
        </w:rPr>
        <w:t>_项执行（填大写壹或贰）：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（一）按照调整后相应期限档次的基准利率和本合同约定的贷款利率浮动幅度确定新的贷款执行利率。</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（二）继续执行本条第一款约定的利率。</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四、本合同项下首次发放贷款时</w:t>
      </w:r>
      <w:r>
        <w:rPr>
          <w:rFonts w:ascii="宋体" w:hAnsi="宋体" w:cs="Times New Roman"/>
          <w:sz w:val="23"/>
          <w:szCs w:val="23"/>
        </w:rPr>
        <w:t>,基准利率是指起息日当日中国人民银行公布施行的同期同档次贷款利率。此后，贷款利率依前述约定调整时，基准利率是指调整日当日中国人民银行公布施行的同期同档次贷款利率；如果中国人民银行不再公布同期同档次贷款利率,基准利率是指调整日当日银行同业公认的或通常的同期同档次贷款利率,双方另有约定的除外。</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五、贷款自转存到约定的</w:t>
      </w:r>
      <w:r>
        <w:rPr>
          <w:rFonts w:ascii="宋体" w:hAnsi="宋体" w:cs="Times New Roman" w:hint="eastAsia"/>
          <w:spacing w:val="-6"/>
          <w:sz w:val="23"/>
          <w:szCs w:val="23"/>
        </w:rPr>
        <w:t>贷款发放账户</w:t>
      </w:r>
      <w:r>
        <w:rPr>
          <w:rFonts w:ascii="宋体" w:hAnsi="宋体" w:cs="Times New Roman" w:hint="eastAsia"/>
          <w:sz w:val="23"/>
          <w:szCs w:val="23"/>
        </w:rPr>
        <w:t>之日起视为已经发放，贷款自即日起按日计息，日利率＝年利率</w:t>
      </w:r>
      <w:r>
        <w:rPr>
          <w:rFonts w:ascii="宋体" w:hAnsi="宋体" w:cs="Times New Roman"/>
          <w:sz w:val="23"/>
          <w:szCs w:val="23"/>
        </w:rPr>
        <w:t>/360。</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第五条  贷款发放条件</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除贷款人全部或部分放弃外，只有满足下列前提条件，贷款人才有义务发放贷款：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1.借款人向售房人支付首付款。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2.本合同设有担保的，符合贷款人要求的担保方式已依法设立。</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3.借款人未发生本合同约定的任一违约事项。</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4.贷款人规定的其他必要条件。</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第六条  划款方式</w:t>
      </w:r>
    </w:p>
    <w:p w:rsidR="00C31EF0" w:rsidRDefault="00572EF5">
      <w:pPr>
        <w:spacing w:line="360" w:lineRule="exact"/>
        <w:ind w:firstLineChars="200" w:firstLine="460"/>
        <w:jc w:val="left"/>
        <w:rPr>
          <w:del w:id="608" w:author="sunjian1" w:date="2017-10-23T11:42:00Z"/>
          <w:rFonts w:ascii="宋体" w:hAnsi="宋体" w:cs="Times New Roman"/>
          <w:sz w:val="23"/>
          <w:szCs w:val="23"/>
          <w:u w:val="single"/>
        </w:rPr>
      </w:pPr>
      <w:r>
        <w:rPr>
          <w:rFonts w:ascii="宋体" w:hAnsi="宋体" w:cs="Times New Roman" w:hint="eastAsia"/>
          <w:sz w:val="23"/>
          <w:szCs w:val="23"/>
        </w:rPr>
        <w:t>借款人在贷款人处开立结算账户，户名</w:t>
      </w:r>
      <w:del w:id="609" w:author="sunjian1" w:date="2019-03-25T15:20:00Z">
        <w:r>
          <w:rPr>
            <w:rFonts w:ascii="宋体" w:hAnsi="宋体" w:cs="Times New Roman"/>
            <w:sz w:val="23"/>
            <w:szCs w:val="23"/>
            <w:u w:val="single"/>
            <w:rPrChange w:id="610" w:author="sunjian1" w:date="2017-10-23T11:42:00Z">
              <w:rPr>
                <w:rFonts w:ascii="宋体" w:hAnsi="宋体" w:cs="Times New Roman"/>
                <w:sz w:val="23"/>
                <w:szCs w:val="23"/>
              </w:rPr>
            </w:rPrChange>
          </w:rPr>
          <w:delText>__________</w:delText>
        </w:r>
      </w:del>
      <w:ins w:id="611" w:author="Zhang, Lester (DI SW CAS MS-AWS MAA CCC DEV)" w:date="2019-04-13T17:22:00Z">
        <w:r w:rsidR="00CD7FEE">
          <w:rPr>
            <w:rFonts w:ascii="宋体" w:hAnsi="宋体" w:cs="Times New Roman" w:hint="eastAsia"/>
            <w:sz w:val="23"/>
            <w:szCs w:val="23"/>
            <w:u w:val="single"/>
          </w:rPr>
          <w:t xml:space="preserve"> </w:t>
        </w:r>
      </w:ins>
      <w:ins w:id="612" w:author="sunjian1" w:date="2019-03-25T15:20:00Z">
        <w:del w:id="613" w:author="Zhang, Lester (DI SW CAS MS-AWS MAA CCC DEV)" w:date="2019-04-13T17:22:00Z">
          <w:r w:rsidDel="00CD7FEE">
            <w:rPr>
              <w:rFonts w:ascii="宋体" w:hAnsi="宋体" w:cs="Times New Roman" w:hint="eastAsia"/>
              <w:sz w:val="23"/>
              <w:szCs w:val="23"/>
              <w:u w:val="single"/>
            </w:rPr>
            <w:delText>代</w:delText>
          </w:r>
        </w:del>
      </w:ins>
      <w:ins w:id="614" w:author="Zhang, Lester (DI SW CAS MS-AWS MAA CCC DEV)" w:date="2019-04-13T17:20:00Z">
        <w:r w:rsidR="00CD7FEE">
          <w:rPr>
            <w:rFonts w:ascii="宋体" w:hAnsi="宋体" w:cs="Times New Roman" w:hint="eastAsia"/>
            <w:sz w:val="23"/>
            <w:szCs w:val="23"/>
            <w:u w:val="single"/>
          </w:rPr>
          <w:t/>
        </w:r>
      </w:ins>
      <w:ins w:id="618" w:author="Zhang, Lester (DI SW CAS MS-AWS MAA CCC DEV)" w:date="2019-04-13T17:22:00Z">
        <w:r w:rsidR="00CD7FEE">
          <w:rPr>
            <w:rFonts w:ascii="宋体" w:hAnsi="宋体" w:cs="Times New Roman"/>
            <w:sz w:val="23"/>
            <w:szCs w:val="23"/>
            <w:u w:val="single"/>
          </w:rPr>
          <w:t xml:space="preserve"> </w:t>
        </w:r>
      </w:ins>
      <w:ins w:id="619" w:author="sunjian1" w:date="2019-03-25T15:20:00Z">
        <w:del w:id="620" w:author="Zhang, Lester (DI SW CAS MS-AWS MAA CCC DEV)" w:date="2019-04-13T17:22:00Z">
          <w:r w:rsidDel="00CD7FEE">
            <w:rPr>
              <w:rFonts w:ascii="宋体" w:hAnsi="宋体" w:cs="Times New Roman" w:hint="eastAsia"/>
              <w:sz w:val="23"/>
              <w:szCs w:val="23"/>
              <w:u w:val="single"/>
            </w:rPr>
            <w:delText>生洪</w:delText>
          </w:r>
        </w:del>
      </w:ins>
      <w:del w:id="621" w:author="sunjian1" w:date="2017-10-23T11:42:00Z">
        <w:r>
          <w:rPr>
            <w:rFonts w:ascii="宋体" w:hAnsi="宋体" w:cs="Times New Roman" w:hint="eastAsia"/>
            <w:sz w:val="23"/>
            <w:szCs w:val="23"/>
          </w:rPr>
          <w:delText>_</w:delText>
        </w:r>
      </w:del>
      <w:r>
        <w:rPr>
          <w:rFonts w:ascii="宋体" w:hAnsi="宋体" w:cs="Times New Roman" w:hint="eastAsia"/>
          <w:sz w:val="23"/>
          <w:szCs w:val="23"/>
        </w:rPr>
        <w:t>，账号</w:t>
      </w:r>
      <w:r>
        <w:rPr>
          <w:rFonts w:ascii="宋体" w:hAnsi="宋体" w:cs="Times New Roman"/>
          <w:sz w:val="23"/>
          <w:szCs w:val="23"/>
        </w:rPr>
        <w:t>(卡号)</w:t>
      </w:r>
      <w:ins w:id="622" w:author="Zhang, Lester (DI SW CAS MS-AWS MAA CCC DEV)" w:date="2019-04-13T17:22:00Z">
        <w:r w:rsidR="00CD7FEE">
          <w:rPr>
            <w:rFonts w:ascii="宋体" w:hAnsi="宋体" w:cs="Times New Roman"/>
            <w:sz w:val="23"/>
            <w:szCs w:val="23"/>
            <w:u w:val="single"/>
          </w:rPr>
          <w:t xml:space="preserve"> </w:t>
        </w:r>
      </w:ins>
      <w:ins w:id="623" w:author="sunjian1" w:date="2018-02-01T16:34:00Z">
        <w:del w:id="624" w:author="Zhang, Lester (DI SW CAS MS-AWS MAA CCC DEV)" w:date="2019-04-13T17:22:00Z">
          <w:r w:rsidDel="00CD7FEE">
            <w:rPr>
              <w:rFonts w:ascii="宋体" w:hAnsi="宋体" w:cs="Times New Roman" w:hint="eastAsia"/>
              <w:sz w:val="23"/>
              <w:szCs w:val="23"/>
              <w:u w:val="single"/>
            </w:rPr>
            <w:delText>62308</w:delText>
          </w:r>
        </w:del>
      </w:ins>
      <w:ins w:id="625" w:author="Zhang, Lester (DI SW CAS MS-AWS MAA CCC DEV)" w:date="2019-04-13T17:22:00Z">
        <w:r w:rsidR="00CD7FEE" w:rsidRPr="00CD7FEE">
          <w:rPr>
            <w:rFonts w:ascii="宋体" w:cs="Times New Roman"/>
            <w:sz w:val="23"/>
            <w:szCs w:val="23"/>
            <w:u w:val="single"/>
          </w:rPr>
          <w:t xml:space="preserve"> </w:t>
        </w:r>
      </w:ins>
      <w:ins w:id="627" w:author="sunjian1" w:date="2018-02-01T16:34:00Z">
        <w:del w:id="628" w:author="Zhang, Lester (DI SW CAS MS-AWS MAA CCC DEV)" w:date="2019-04-13T17:22:00Z">
          <w:r w:rsidDel="00CD7FEE">
            <w:rPr>
              <w:rFonts w:ascii="宋体" w:hAnsi="宋体" w:cs="Times New Roman" w:hint="eastAsia"/>
              <w:sz w:val="23"/>
              <w:szCs w:val="23"/>
              <w:u w:val="single"/>
            </w:rPr>
            <w:delText>800</w:delText>
          </w:r>
        </w:del>
      </w:ins>
      <w:ins w:id="629" w:author="sunjian1" w:date="2019-03-25T15:22:00Z">
        <w:del w:id="630" w:author="Zhang, Lester (DI SW CAS MS-AWS MAA CCC DEV)" w:date="2019-04-13T17:22:00Z">
          <w:r w:rsidDel="00CD7FEE">
            <w:rPr>
              <w:rFonts w:ascii="宋体" w:hAnsi="宋体" w:cs="Times New Roman" w:hint="eastAsia"/>
              <w:sz w:val="23"/>
              <w:szCs w:val="23"/>
              <w:u w:val="single"/>
            </w:rPr>
            <w:delText>200262980</w:delText>
          </w:r>
        </w:del>
      </w:ins>
      <w:ins w:id="631" w:author="Zhang, Lester (DI SW CAS MS-AWS MAA CCC DEV)" w:date="2019-04-13T17:22:00Z">
        <w:r w:rsidR="00CD7FEE">
          <w:rPr>
            <w:rFonts w:ascii="宋体" w:hAnsi="宋体" w:cs="Times New Roman"/>
            <w:sz w:val="23"/>
            <w:szCs w:val="23"/>
            <w:u w:val="single"/>
          </w:rPr>
          <w:t xml:space="preserve"> </w:t>
        </w:r>
      </w:ins>
      <w:ins w:id="632" w:author="sunjian1" w:date="2019-03-25T15:22:00Z">
        <w:del w:id="633" w:author="Zhang, Lester (DI SW CAS MS-AWS MAA CCC DEV)" w:date="2019-04-13T17:22:00Z">
          <w:r w:rsidDel="00CD7FEE">
            <w:rPr>
              <w:rFonts w:ascii="宋体" w:hAnsi="宋体" w:cs="Times New Roman" w:hint="eastAsia"/>
              <w:sz w:val="23"/>
              <w:szCs w:val="23"/>
              <w:u w:val="single"/>
            </w:rPr>
            <w:delText>00</w:delText>
          </w:r>
        </w:del>
      </w:ins>
      <w:del w:id="634" w:author="sunjian1" w:date="2017-11-03T11:37:00Z">
        <w:r>
          <w:rPr>
            <w:rFonts w:ascii="宋体" w:hAnsi="宋体" w:cs="Times New Roman" w:hint="eastAsia"/>
            <w:sz w:val="23"/>
            <w:szCs w:val="23"/>
          </w:rPr>
          <w:delText>_____________</w:delText>
        </w:r>
      </w:del>
      <w:r>
        <w:rPr>
          <w:rFonts w:ascii="宋体" w:hAnsi="宋体" w:cs="Times New Roman" w:hint="eastAsia"/>
          <w:sz w:val="23"/>
          <w:szCs w:val="23"/>
        </w:rPr>
        <w:t>。借款人在此不可撤销地授权贷款人将全部借款直接划入售房人</w:t>
      </w:r>
      <w:ins w:id="635" w:author="sunjian1" w:date="2017-10-23T11:42:00Z">
        <w:r>
          <w:rPr>
            <w:rFonts w:ascii="宋体" w:hAnsi="宋体" w:cs="Times New Roman" w:hint="eastAsia"/>
            <w:sz w:val="23"/>
            <w:szCs w:val="23"/>
            <w:u w:val="single"/>
            <w:rPrChange w:id="636" w:author="sunjian1" w:date="2017-10-23T11:43:00Z">
              <w:rPr>
                <w:rFonts w:ascii="宋体" w:hAnsi="宋体" w:cs="Times New Roman" w:hint="eastAsia"/>
                <w:sz w:val="23"/>
                <w:szCs w:val="23"/>
              </w:rPr>
            </w:rPrChange>
          </w:rPr>
          <w:t>四川</w:t>
        </w:r>
      </w:ins>
      <w:ins w:id="637" w:author="sunjian1" w:date="2019-03-18T15:28:00Z">
        <w:r>
          <w:rPr>
            <w:rFonts w:ascii="宋体" w:hAnsi="宋体" w:cs="Times New Roman" w:hint="eastAsia"/>
            <w:sz w:val="23"/>
            <w:szCs w:val="23"/>
            <w:u w:val="single"/>
          </w:rPr>
          <w:t>大一房地产</w:t>
        </w:r>
      </w:ins>
      <w:ins w:id="638" w:author="sunjian1" w:date="2017-10-23T11:42:00Z">
        <w:r>
          <w:rPr>
            <w:rFonts w:ascii="宋体" w:hAnsi="宋体" w:cs="Times New Roman" w:hint="eastAsia"/>
            <w:sz w:val="23"/>
            <w:szCs w:val="23"/>
            <w:u w:val="single"/>
            <w:rPrChange w:id="639" w:author="sunjian1" w:date="2017-10-23T11:43:00Z">
              <w:rPr>
                <w:rFonts w:ascii="宋体" w:hAnsi="宋体" w:cs="Times New Roman" w:hint="eastAsia"/>
                <w:sz w:val="23"/>
                <w:szCs w:val="23"/>
              </w:rPr>
            </w:rPrChange>
          </w:rPr>
          <w:t>有限公司</w:t>
        </w:r>
      </w:ins>
      <w:del w:id="640" w:author="sunjian1" w:date="2017-10-23T11:42:00Z">
        <w:r>
          <w:rPr>
            <w:rFonts w:ascii="宋体" w:hAnsi="宋体" w:cs="Times New Roman" w:hint="eastAsia"/>
            <w:sz w:val="23"/>
            <w:szCs w:val="23"/>
          </w:rPr>
          <w:delText>__________________</w:delText>
        </w:r>
      </w:del>
    </w:p>
    <w:p w:rsidR="00C31EF0" w:rsidRDefault="00572EF5">
      <w:pPr>
        <w:spacing w:line="360" w:lineRule="exact"/>
        <w:ind w:firstLineChars="200" w:firstLine="460"/>
        <w:jc w:val="left"/>
        <w:rPr>
          <w:rFonts w:ascii="宋体" w:hAnsi="宋体" w:cs="Times New Roman"/>
          <w:sz w:val="23"/>
          <w:szCs w:val="23"/>
          <w:u w:val="single"/>
        </w:rPr>
        <w:pPrChange w:id="641" w:author="sunjian1" w:date="2017-10-23T11:42:00Z">
          <w:pPr>
            <w:spacing w:line="360" w:lineRule="exact"/>
            <w:jc w:val="left"/>
          </w:pPr>
        </w:pPrChange>
      </w:pPr>
      <w:r>
        <w:rPr>
          <w:rFonts w:ascii="宋体" w:hAnsi="宋体" w:cs="Times New Roman" w:hint="eastAsia"/>
          <w:sz w:val="23"/>
          <w:szCs w:val="23"/>
        </w:rPr>
        <w:t>的账户（开户行</w:t>
      </w:r>
      <w:ins w:id="642" w:author="sunjian1" w:date="2017-10-23T11:43:00Z">
        <w:r>
          <w:rPr>
            <w:rFonts w:ascii="宋体" w:hAnsi="宋体" w:cs="Times New Roman" w:hint="eastAsia"/>
            <w:sz w:val="23"/>
            <w:szCs w:val="23"/>
          </w:rPr>
          <w:t>：</w:t>
        </w:r>
      </w:ins>
      <w:del w:id="643" w:author="sunjian1" w:date="2017-10-23T11:43:00Z">
        <w:r>
          <w:rPr>
            <w:rFonts w:ascii="宋体" w:hAnsi="宋体" w:cs="Times New Roman"/>
            <w:sz w:val="23"/>
            <w:szCs w:val="23"/>
            <w:u w:val="single"/>
            <w:rPrChange w:id="644" w:author="sunjian1" w:date="2017-10-23T11:43:00Z">
              <w:rPr>
                <w:rFonts w:ascii="宋体" w:hAnsi="宋体" w:cs="Times New Roman"/>
                <w:sz w:val="23"/>
                <w:szCs w:val="23"/>
              </w:rPr>
            </w:rPrChange>
          </w:rPr>
          <w:delText>___________________________</w:delText>
        </w:r>
      </w:del>
      <w:ins w:id="645" w:author="sunjian1" w:date="2017-10-23T11:43:00Z">
        <w:r>
          <w:rPr>
            <w:rFonts w:ascii="宋体" w:hAnsi="宋体" w:cs="Times New Roman" w:hint="eastAsia"/>
            <w:sz w:val="23"/>
            <w:szCs w:val="23"/>
            <w:u w:val="single"/>
            <w:rPrChange w:id="646" w:author="sunjian1" w:date="2017-10-23T11:43:00Z">
              <w:rPr>
                <w:rFonts w:ascii="宋体" w:hAnsi="宋体" w:cs="Times New Roman" w:hint="eastAsia"/>
                <w:sz w:val="23"/>
                <w:szCs w:val="23"/>
              </w:rPr>
            </w:rPrChange>
          </w:rPr>
          <w:t>成都农商银行郫都红兴支行</w:t>
        </w:r>
      </w:ins>
      <w:r>
        <w:rPr>
          <w:rFonts w:ascii="宋体" w:hAnsi="宋体" w:cs="Times New Roman" w:hint="eastAsia"/>
          <w:sz w:val="23"/>
          <w:szCs w:val="23"/>
        </w:rPr>
        <w:t>；账</w:t>
      </w:r>
      <w:ins w:id="647" w:author="sunjian1" w:date="2017-11-03T11:38:00Z">
        <w:r>
          <w:rPr>
            <w:rFonts w:ascii="宋体" w:hAnsi="宋体" w:cs="Times New Roman" w:hint="eastAsia"/>
            <w:sz w:val="23"/>
            <w:szCs w:val="23"/>
          </w:rPr>
          <w:t>号</w:t>
        </w:r>
      </w:ins>
      <w:del w:id="648" w:author="sunjian1" w:date="2017-10-23T11:44:00Z">
        <w:r>
          <w:rPr>
            <w:rFonts w:ascii="宋体" w:hAnsi="宋体" w:cs="Times New Roman" w:hint="eastAsia"/>
            <w:sz w:val="23"/>
            <w:szCs w:val="23"/>
            <w:u w:val="single"/>
            <w:rPrChange w:id="649" w:author="sunjian1" w:date="2017-12-06T15:56:00Z">
              <w:rPr>
                <w:rFonts w:ascii="宋体" w:hAnsi="宋体" w:cs="Times New Roman" w:hint="eastAsia"/>
                <w:sz w:val="23"/>
                <w:szCs w:val="23"/>
              </w:rPr>
            </w:rPrChange>
          </w:rPr>
          <w:delText>号</w:delText>
        </w:r>
      </w:del>
      <w:del w:id="650" w:author="sunjian1" w:date="2017-10-23T11:43:00Z">
        <w:r>
          <w:rPr>
            <w:rFonts w:ascii="宋体" w:hAnsi="宋体" w:cs="Times New Roman"/>
            <w:sz w:val="23"/>
            <w:szCs w:val="23"/>
            <w:u w:val="single"/>
            <w:rPrChange w:id="651" w:author="sunjian1" w:date="2017-12-06T15:56:00Z">
              <w:rPr>
                <w:rFonts w:ascii="宋体" w:hAnsi="宋体" w:cs="Times New Roman"/>
                <w:sz w:val="23"/>
                <w:szCs w:val="23"/>
              </w:rPr>
            </w:rPrChange>
          </w:rPr>
          <w:delText>_________________________</w:delText>
        </w:r>
      </w:del>
      <w:ins w:id="652" w:author="sunjian1" w:date="2017-10-23T11:43:00Z">
        <w:r>
          <w:rPr>
            <w:rFonts w:ascii="宋体" w:hAnsi="宋体" w:cs="Times New Roman"/>
            <w:sz w:val="23"/>
            <w:szCs w:val="23"/>
            <w:u w:val="single"/>
            <w:rPrChange w:id="653" w:author="sunjian1" w:date="2017-12-06T15:56:00Z">
              <w:rPr>
                <w:rFonts w:ascii="宋体" w:hAnsi="宋体" w:cs="Times New Roman"/>
                <w:sz w:val="23"/>
                <w:szCs w:val="23"/>
              </w:rPr>
            </w:rPrChange>
          </w:rPr>
          <w:t>022302000</w:t>
        </w:r>
      </w:ins>
      <w:ins w:id="654" w:author="sunjian1" w:date="2017-10-23T11:44:00Z">
        <w:r>
          <w:rPr>
            <w:rFonts w:ascii="宋体" w:hAnsi="宋体" w:cs="Times New Roman"/>
            <w:sz w:val="23"/>
            <w:szCs w:val="23"/>
            <w:u w:val="single"/>
            <w:rPrChange w:id="655" w:author="sunjian1" w:date="2017-12-06T15:56:00Z">
              <w:rPr>
                <w:rFonts w:ascii="宋体" w:hAnsi="宋体" w:cs="Times New Roman"/>
                <w:sz w:val="23"/>
                <w:szCs w:val="23"/>
              </w:rPr>
            </w:rPrChange>
          </w:rPr>
          <w:t>1200100</w:t>
        </w:r>
      </w:ins>
      <w:ins w:id="656" w:author="sunjian1" w:date="2019-03-18T15:29:00Z">
        <w:r>
          <w:rPr>
            <w:rFonts w:ascii="宋体" w:hAnsi="宋体" w:cs="Times New Roman" w:hint="eastAsia"/>
            <w:sz w:val="23"/>
            <w:szCs w:val="23"/>
            <w:u w:val="single"/>
          </w:rPr>
          <w:t>11062</w:t>
        </w:r>
      </w:ins>
    </w:p>
    <w:p w:rsidR="00C31EF0" w:rsidRDefault="00572EF5">
      <w:pPr>
        <w:spacing w:line="360" w:lineRule="exact"/>
        <w:jc w:val="left"/>
        <w:rPr>
          <w:rFonts w:ascii="宋体" w:hAnsi="宋体" w:cs="Times New Roman"/>
          <w:sz w:val="23"/>
          <w:szCs w:val="23"/>
        </w:rPr>
      </w:pPr>
      <w:r>
        <w:rPr>
          <w:rFonts w:ascii="宋体" w:hAnsi="宋体" w:cs="Times New Roman" w:hint="eastAsia"/>
          <w:sz w:val="23"/>
          <w:szCs w:val="23"/>
        </w:rPr>
        <w:t>），以支付借款人在购房合同项下的款项。</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第七条  还款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lastRenderedPageBreak/>
        <w:t>l.本合同项下借款采用分期还款的方式归还本息。借款人以每</w:t>
      </w:r>
      <w:r>
        <w:rPr>
          <w:rFonts w:ascii="宋体" w:hAnsi="宋体" w:cs="Times New Roman" w:hint="eastAsia"/>
          <w:sz w:val="23"/>
          <w:szCs w:val="23"/>
        </w:rPr>
        <w:t>个</w:t>
      </w:r>
      <w:del w:id="657" w:author="sunjian1" w:date="2017-10-23T11:44:00Z">
        <w:r>
          <w:rPr>
            <w:rFonts w:ascii="宋体" w:hAnsi="宋体" w:cs="Times New Roman"/>
            <w:sz w:val="23"/>
            <w:szCs w:val="23"/>
            <w:u w:val="single"/>
            <w:rPrChange w:id="658" w:author="sunjian1" w:date="2017-10-23T11:44:00Z">
              <w:rPr>
                <w:rFonts w:ascii="宋体" w:hAnsi="宋体" w:cs="Times New Roman"/>
                <w:sz w:val="23"/>
                <w:szCs w:val="23"/>
              </w:rPr>
            </w:rPrChange>
          </w:rPr>
          <w:delText>___</w:delText>
        </w:r>
      </w:del>
      <w:ins w:id="659" w:author="sunjian1" w:date="2017-10-23T11:44:00Z">
        <w:r>
          <w:rPr>
            <w:rFonts w:ascii="宋体" w:hAnsi="宋体" w:cs="Times New Roman"/>
            <w:sz w:val="23"/>
            <w:szCs w:val="23"/>
            <w:u w:val="single"/>
            <w:rPrChange w:id="660" w:author="sunjian1" w:date="2017-10-23T11:44:00Z">
              <w:rPr>
                <w:rFonts w:ascii="宋体" w:hAnsi="宋体" w:cs="Times New Roman"/>
                <w:sz w:val="23"/>
                <w:szCs w:val="23"/>
              </w:rPr>
            </w:rPrChange>
          </w:rPr>
          <w:t>1</w:t>
        </w:r>
      </w:ins>
      <w:r>
        <w:rPr>
          <w:rFonts w:ascii="宋体" w:hAnsi="宋体" w:cs="Times New Roman" w:hint="eastAsia"/>
          <w:sz w:val="23"/>
          <w:szCs w:val="23"/>
          <w:u w:val="single"/>
          <w:rPrChange w:id="661" w:author="sunjian1" w:date="2017-10-23T11:44:00Z">
            <w:rPr>
              <w:rFonts w:ascii="宋体" w:hAnsi="宋体" w:cs="Times New Roman" w:hint="eastAsia"/>
              <w:sz w:val="23"/>
              <w:szCs w:val="23"/>
            </w:rPr>
          </w:rPrChange>
        </w:rPr>
        <w:t>（</w:t>
      </w:r>
      <w:r>
        <w:rPr>
          <w:rFonts w:ascii="宋体" w:hAnsi="宋体" w:cs="Times New Roman" w:hint="eastAsia"/>
          <w:sz w:val="23"/>
          <w:szCs w:val="23"/>
        </w:rPr>
        <w:t>月</w:t>
      </w:r>
      <w:r>
        <w:rPr>
          <w:rFonts w:ascii="宋体" w:hAnsi="宋体" w:cs="Times New Roman"/>
          <w:sz w:val="23"/>
          <w:szCs w:val="23"/>
        </w:rPr>
        <w:t>/周</w:t>
      </w:r>
      <w:r>
        <w:rPr>
          <w:rFonts w:ascii="宋体" w:hAnsi="宋体" w:cs="Times New Roman" w:hint="eastAsia"/>
          <w:sz w:val="23"/>
          <w:szCs w:val="23"/>
        </w:rPr>
        <w:t>）为一个还款周期，共</w:t>
      </w:r>
      <w:del w:id="662" w:author="sunjian1" w:date="2019-03-18T15:25:00Z">
        <w:r>
          <w:rPr>
            <w:rFonts w:ascii="宋体" w:hAnsi="宋体" w:cs="Times New Roman"/>
            <w:sz w:val="23"/>
            <w:szCs w:val="23"/>
            <w:u w:val="single"/>
            <w:rPrChange w:id="663" w:author="sunjian1" w:date="2018-02-01T16:41:00Z">
              <w:rPr>
                <w:rFonts w:ascii="宋体" w:hAnsi="宋体" w:cs="Times New Roman"/>
                <w:sz w:val="23"/>
                <w:szCs w:val="23"/>
              </w:rPr>
            </w:rPrChange>
          </w:rPr>
          <w:delText>____</w:delText>
        </w:r>
      </w:del>
      <w:ins w:id="664" w:author="sunjian1" w:date="2019-03-18T15:25:00Z">
        <w:del w:id="665" w:author="Zhang, Lester (DI SW CAS MS-AWS MAA CCC DEV)" w:date="2019-04-13T17:23:00Z">
          <w:r w:rsidDel="00402DCE">
            <w:rPr>
              <w:rFonts w:ascii="宋体" w:hAnsi="宋体" w:cs="Times New Roman" w:hint="eastAsia"/>
              <w:sz w:val="23"/>
              <w:szCs w:val="23"/>
              <w:u w:val="single"/>
            </w:rPr>
            <w:delText>24</w:delText>
          </w:r>
        </w:del>
      </w:ins>
      <w:ins w:id="666" w:author="Zhang, Lester (DI SW CAS MS-AWS MAA CCC DEV)" w:date="2019-04-13T17:23:00Z">
        <w:r w:rsidR="00402DCE" w:rsidRPr="00402DCE">
          <w:rPr>
            <w:rFonts w:ascii="宋体" w:cs="Times New Roman"/>
            <w:sz w:val="23"/>
            <w:szCs w:val="23"/>
            <w:u w:val="single"/>
          </w:rPr>
          <w:t xml:space="preserve"> </w:t>
        </w:r>
        <w:r w:rsidR="00402DCE">
          <w:rPr>
            <w:rFonts w:ascii="宋体" w:cs="Times New Roman"/>
            <w:sz w:val="23"/>
            <w:szCs w:val="23"/>
            <w:u w:val="single"/>
          </w:rPr>
          <w:t> </w:t>
        </w:r>
      </w:ins>
      <w:ins w:id="668" w:author="sunjian1" w:date="2019-03-18T15:25:00Z">
        <w:del w:id="669" w:author="Zhang, Lester (DI SW CAS MS-AWS MAA CCC DEV)" w:date="2019-04-13T17:23:00Z">
          <w:r w:rsidDel="00402DCE">
            <w:rPr>
              <w:rFonts w:ascii="宋体" w:hAnsi="宋体" w:cs="Times New Roman" w:hint="eastAsia"/>
              <w:sz w:val="23"/>
              <w:szCs w:val="23"/>
              <w:u w:val="single"/>
            </w:rPr>
            <w:delText>0</w:delText>
          </w:r>
        </w:del>
      </w:ins>
      <w:r>
        <w:rPr>
          <w:rFonts w:ascii="宋体" w:hAnsi="宋体" w:cs="Times New Roman" w:hint="eastAsia"/>
          <w:sz w:val="23"/>
          <w:szCs w:val="23"/>
        </w:rPr>
        <w:t>期。自借款发放后，每一还款周期的_</w:t>
      </w:r>
      <w:del w:id="670" w:author="sunjian1" w:date="2017-10-23T11:45:00Z">
        <w:r>
          <w:rPr>
            <w:rFonts w:ascii="宋体" w:hAnsi="宋体" w:cs="Times New Roman"/>
            <w:sz w:val="23"/>
            <w:szCs w:val="23"/>
            <w:u w:val="single"/>
            <w:rPrChange w:id="671" w:author="sunjian1" w:date="2017-10-23T11:45:00Z">
              <w:rPr>
                <w:rFonts w:ascii="宋体" w:hAnsi="宋体" w:cs="Times New Roman"/>
                <w:sz w:val="23"/>
                <w:szCs w:val="23"/>
              </w:rPr>
            </w:rPrChange>
          </w:rPr>
          <w:delText>__</w:delText>
        </w:r>
      </w:del>
      <w:ins w:id="672" w:author="sunjian1" w:date="2017-10-23T11:45:00Z">
        <w:r>
          <w:rPr>
            <w:rFonts w:ascii="宋体" w:hAnsi="宋体" w:cs="Times New Roman"/>
            <w:sz w:val="23"/>
            <w:szCs w:val="23"/>
            <w:u w:val="single"/>
            <w:rPrChange w:id="673" w:author="sunjian1" w:date="2017-10-23T11:45:00Z">
              <w:rPr>
                <w:rFonts w:ascii="宋体" w:hAnsi="宋体" w:cs="Times New Roman"/>
                <w:sz w:val="23"/>
                <w:szCs w:val="23"/>
              </w:rPr>
            </w:rPrChange>
          </w:rPr>
          <w:t>15</w:t>
        </w:r>
      </w:ins>
      <w:r>
        <w:rPr>
          <w:rFonts w:ascii="宋体" w:hAnsi="宋体" w:cs="Times New Roman" w:hint="eastAsia"/>
          <w:sz w:val="23"/>
          <w:szCs w:val="23"/>
        </w:rPr>
        <w:t>_为还款日。借款人自愿按下列</w:t>
      </w:r>
      <w:del w:id="674" w:author="Zhang, Lester (DI SW CAS MS-AWS MAA CCC DEV)" w:date="2019-04-13T17:24:00Z">
        <w:r w:rsidDel="00402DCE">
          <w:rPr>
            <w:rFonts w:ascii="宋体" w:hAnsi="宋体" w:cs="Times New Roman" w:hint="eastAsia"/>
            <w:sz w:val="23"/>
            <w:szCs w:val="23"/>
          </w:rPr>
          <w:delText>_</w:delText>
        </w:r>
      </w:del>
      <w:del w:id="675" w:author="sunjian1" w:date="2017-10-23T11:45:00Z">
        <w:r>
          <w:rPr>
            <w:rFonts w:ascii="宋体" w:hAnsi="宋体" w:cs="Times New Roman"/>
            <w:sz w:val="23"/>
            <w:szCs w:val="23"/>
            <w:u w:val="single"/>
            <w:rPrChange w:id="676" w:author="sunjian1" w:date="2017-10-23T11:45:00Z">
              <w:rPr>
                <w:rFonts w:ascii="宋体" w:hAnsi="宋体" w:cs="Times New Roman"/>
                <w:sz w:val="23"/>
                <w:szCs w:val="23"/>
              </w:rPr>
            </w:rPrChange>
          </w:rPr>
          <w:delText>_</w:delText>
        </w:r>
      </w:del>
      <w:ins w:id="677" w:author="Zhang, Lester (DI SW CAS MS-AWS MAA CCC DEV)" w:date="2019-04-13T17:24:00Z">
        <w:r w:rsidR="00402DCE" w:rsidRPr="00402DCE">
          <w:rPr>
            <w:rFonts w:ascii="宋体" w:cs="Times New Roman"/>
            <w:sz w:val="23"/>
            <w:szCs w:val="23"/>
            <w:u w:val="single"/>
          </w:rPr>
          <w:t xml:space="preserve"> A</w:t>
        </w:r>
        <w:r w:rsidR="00402DCE" w:rsidDel="00402DCE">
          <w:rPr>
            <w:rFonts w:ascii="宋体" w:hAnsi="宋体" w:cs="Times New Roman"/>
            <w:sz w:val="23"/>
            <w:szCs w:val="23"/>
            <w:u w:val="single"/>
          </w:rPr>
          <w:t xml:space="preserve"> </w:t>
        </w:r>
      </w:ins>
      <w:ins w:id="679" w:author="sunjian1" w:date="2017-10-23T11:45:00Z">
        <w:del w:id="680" w:author="Zhang, Lester (DI SW CAS MS-AWS MAA CCC DEV)" w:date="2019-04-13T17:24:00Z">
          <w:r w:rsidDel="00402DCE">
            <w:rPr>
              <w:rFonts w:ascii="宋体" w:hAnsi="宋体" w:cs="Times New Roman"/>
              <w:sz w:val="23"/>
              <w:szCs w:val="23"/>
              <w:u w:val="single"/>
              <w:rPrChange w:id="681" w:author="sunjian1" w:date="2017-10-23T11:45:00Z">
                <w:rPr>
                  <w:rFonts w:ascii="宋体" w:hAnsi="宋体" w:cs="Times New Roman"/>
                  <w:sz w:val="23"/>
                  <w:szCs w:val="23"/>
                </w:rPr>
              </w:rPrChange>
            </w:rPr>
            <w:delText>A</w:delText>
          </w:r>
        </w:del>
      </w:ins>
      <w:del w:id="682" w:author="Zhang, Lester (DI SW CAS MS-AWS MAA CCC DEV)" w:date="2019-04-13T17:24:00Z">
        <w:r w:rsidDel="00402DCE">
          <w:rPr>
            <w:rFonts w:ascii="宋体" w:hAnsi="宋体" w:cs="Times New Roman" w:hint="eastAsia"/>
            <w:sz w:val="23"/>
            <w:szCs w:val="23"/>
          </w:rPr>
          <w:delText>_</w:delText>
        </w:r>
      </w:del>
      <w:r>
        <w:rPr>
          <w:rFonts w:ascii="宋体" w:hAnsi="宋体" w:cs="Times New Roman" w:hint="eastAsia"/>
          <w:sz w:val="23"/>
          <w:szCs w:val="23"/>
        </w:rPr>
        <w:t>类方式归还借款本息。</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A.等额本息还款法</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采用等额本息还款法，每期还款额为人民币（大写）</w:t>
      </w:r>
      <w:ins w:id="683" w:author="sunjian1" w:date="2019-03-25T15:24:00Z">
        <w:del w:id="684" w:author="Zhang, Lester (DI SW CAS MS-AWS MAA CCC DEV)" w:date="2019-04-13T18:18:00Z">
          <w:r w:rsidRPr="00D47133" w:rsidDel="00D47133">
            <w:rPr>
              <w:rFonts w:ascii="宋体" w:hAnsi="宋体" w:cs="Times New Roman" w:hint="eastAsia"/>
              <w:sz w:val="23"/>
              <w:szCs w:val="23"/>
              <w:u w:val="single"/>
              <w:rPrChange w:id="685" w:author="Zhang, Lester (DI SW CAS MS-AWS MAA CCC DEV)" w:date="2019-04-13T18:18:00Z">
                <w:rPr>
                  <w:rFonts w:ascii="宋体" w:hAnsi="宋体" w:cs="Times New Roman" w:hint="eastAsia"/>
                  <w:sz w:val="23"/>
                  <w:szCs w:val="23"/>
                </w:rPr>
              </w:rPrChange>
            </w:rPr>
            <w:delText>陆</w:delText>
          </w:r>
        </w:del>
      </w:ins>
      <w:ins w:id="686" w:author="sunjian1" w:date="2017-10-23T11:49:00Z">
        <w:del w:id="687" w:author="Zhang, Lester (DI SW CAS MS-AWS MAA CCC DEV)" w:date="2019-04-13T18:18:00Z">
          <w:r w:rsidRPr="00D47133" w:rsidDel="00D47133">
            <w:rPr>
              <w:rFonts w:ascii="宋体" w:hAnsi="宋体" w:cs="Times New Roman" w:hint="eastAsia"/>
              <w:sz w:val="23"/>
              <w:szCs w:val="23"/>
              <w:u w:val="single"/>
              <w:rPrChange w:id="688" w:author="Zhang, Lester (DI SW CAS MS-AWS MAA CCC DEV)" w:date="2019-04-13T18:18:00Z">
                <w:rPr>
                  <w:rFonts w:ascii="宋体" w:hAnsi="宋体" w:cs="Times New Roman" w:hint="eastAsia"/>
                  <w:sz w:val="23"/>
                  <w:szCs w:val="23"/>
                </w:rPr>
              </w:rPrChange>
            </w:rPr>
            <w:delText>仟</w:delText>
          </w:r>
        </w:del>
      </w:ins>
      <w:ins w:id="689" w:author="sunjian1" w:date="2019-03-25T15:24:00Z">
        <w:del w:id="690" w:author="Zhang, Lester (DI SW CAS MS-AWS MAA CCC DEV)" w:date="2019-04-13T18:18:00Z">
          <w:r w:rsidRPr="00D47133" w:rsidDel="00D47133">
            <w:rPr>
              <w:rFonts w:ascii="宋体" w:hAnsi="宋体" w:cs="Times New Roman" w:hint="eastAsia"/>
              <w:sz w:val="23"/>
              <w:szCs w:val="23"/>
              <w:u w:val="single"/>
              <w:rPrChange w:id="691" w:author="Zhang, Lester (DI SW CAS MS-AWS MAA CCC DEV)" w:date="2019-04-13T18:18:00Z">
                <w:rPr>
                  <w:rFonts w:ascii="宋体" w:hAnsi="宋体" w:cs="Times New Roman" w:hint="eastAsia"/>
                  <w:sz w:val="23"/>
                  <w:szCs w:val="23"/>
                </w:rPr>
              </w:rPrChange>
            </w:rPr>
            <w:delText>贰</w:delText>
          </w:r>
        </w:del>
      </w:ins>
      <w:ins w:id="692" w:author="sunjian1" w:date="2019-03-20T17:27:00Z">
        <w:del w:id="693" w:author="Zhang, Lester (DI SW CAS MS-AWS MAA CCC DEV)" w:date="2019-04-13T18:18:00Z">
          <w:r w:rsidRPr="00D47133" w:rsidDel="00D47133">
            <w:rPr>
              <w:rFonts w:ascii="宋体" w:hAnsi="宋体" w:cs="Times New Roman" w:hint="eastAsia"/>
              <w:sz w:val="23"/>
              <w:szCs w:val="23"/>
              <w:u w:val="single"/>
              <w:rPrChange w:id="694" w:author="Zhang, Lester (DI SW CAS MS-AWS MAA CCC DEV)" w:date="2019-04-13T18:18:00Z">
                <w:rPr>
                  <w:rFonts w:ascii="宋体" w:hAnsi="宋体" w:cs="Times New Roman" w:hint="eastAsia"/>
                  <w:sz w:val="23"/>
                  <w:szCs w:val="23"/>
                </w:rPr>
              </w:rPrChange>
            </w:rPr>
            <w:delText>佰</w:delText>
          </w:r>
        </w:del>
      </w:ins>
      <w:ins w:id="695" w:author="sunjian1" w:date="2019-03-25T15:25:00Z">
        <w:del w:id="696" w:author="Zhang, Lester (DI SW CAS MS-AWS MAA CCC DEV)" w:date="2019-04-13T18:18:00Z">
          <w:r w:rsidRPr="00D47133" w:rsidDel="00D47133">
            <w:rPr>
              <w:rFonts w:ascii="宋体" w:hAnsi="宋体" w:cs="Times New Roman" w:hint="eastAsia"/>
              <w:sz w:val="23"/>
              <w:szCs w:val="23"/>
              <w:u w:val="single"/>
              <w:rPrChange w:id="697" w:author="Zhang, Lester (DI SW CAS MS-AWS MAA CCC DEV)" w:date="2019-04-13T18:18:00Z">
                <w:rPr>
                  <w:rFonts w:ascii="宋体" w:hAnsi="宋体" w:cs="Times New Roman" w:hint="eastAsia"/>
                  <w:sz w:val="23"/>
                  <w:szCs w:val="23"/>
                </w:rPr>
              </w:rPrChange>
            </w:rPr>
            <w:delText>伍</w:delText>
          </w:r>
        </w:del>
      </w:ins>
      <w:ins w:id="698" w:author="sunjian1" w:date="2019-03-20T17:27:00Z">
        <w:del w:id="699" w:author="Zhang, Lester (DI SW CAS MS-AWS MAA CCC DEV)" w:date="2019-04-13T18:18:00Z">
          <w:r w:rsidRPr="00D47133" w:rsidDel="00D47133">
            <w:rPr>
              <w:rFonts w:ascii="宋体" w:hAnsi="宋体" w:cs="Times New Roman" w:hint="eastAsia"/>
              <w:sz w:val="23"/>
              <w:szCs w:val="23"/>
              <w:u w:val="single"/>
              <w:rPrChange w:id="700" w:author="Zhang, Lester (DI SW CAS MS-AWS MAA CCC DEV)" w:date="2019-04-13T18:18:00Z">
                <w:rPr>
                  <w:rFonts w:ascii="宋体" w:hAnsi="宋体" w:cs="Times New Roman" w:hint="eastAsia"/>
                  <w:sz w:val="23"/>
                  <w:szCs w:val="23"/>
                </w:rPr>
              </w:rPrChange>
            </w:rPr>
            <w:delText>拾</w:delText>
          </w:r>
        </w:del>
      </w:ins>
      <w:ins w:id="701" w:author="sunjian1" w:date="2019-03-25T15:25:00Z">
        <w:del w:id="702" w:author="Zhang, Lester (DI SW CAS MS-AWS MAA CCC DEV)" w:date="2019-04-13T18:18:00Z">
          <w:r w:rsidRPr="00D47133" w:rsidDel="00D47133">
            <w:rPr>
              <w:rFonts w:ascii="宋体" w:hAnsi="宋体" w:cs="Times New Roman" w:hint="eastAsia"/>
              <w:sz w:val="23"/>
              <w:szCs w:val="23"/>
              <w:u w:val="single"/>
              <w:rPrChange w:id="703" w:author="Zhang, Lester (DI SW CAS MS-AWS MAA CCC DEV)" w:date="2019-04-13T18:18:00Z">
                <w:rPr>
                  <w:rFonts w:ascii="宋体" w:hAnsi="宋体" w:cs="Times New Roman" w:hint="eastAsia"/>
                  <w:sz w:val="23"/>
                  <w:szCs w:val="23"/>
                </w:rPr>
              </w:rPrChange>
            </w:rPr>
            <w:delText>玖</w:delText>
          </w:r>
        </w:del>
      </w:ins>
      <w:ins w:id="704" w:author="sunjian1" w:date="2019-03-20T17:27:00Z">
        <w:del w:id="705" w:author="Zhang, Lester (DI SW CAS MS-AWS MAA CCC DEV)" w:date="2019-04-13T18:18:00Z">
          <w:r w:rsidRPr="00D47133" w:rsidDel="00D47133">
            <w:rPr>
              <w:rFonts w:ascii="宋体" w:hAnsi="宋体" w:cs="Times New Roman" w:hint="eastAsia"/>
              <w:sz w:val="23"/>
              <w:szCs w:val="23"/>
              <w:u w:val="single"/>
              <w:rPrChange w:id="706" w:author="Zhang, Lester (DI SW CAS MS-AWS MAA CCC DEV)" w:date="2019-04-13T18:18:00Z">
                <w:rPr>
                  <w:rFonts w:ascii="宋体" w:hAnsi="宋体" w:cs="Times New Roman" w:hint="eastAsia"/>
                  <w:sz w:val="23"/>
                  <w:szCs w:val="23"/>
                </w:rPr>
              </w:rPrChange>
            </w:rPr>
            <w:delText>元</w:delText>
          </w:r>
        </w:del>
      </w:ins>
      <w:ins w:id="707" w:author="sunjian1" w:date="2019-03-25T15:25:00Z">
        <w:del w:id="708" w:author="Zhang, Lester (DI SW CAS MS-AWS MAA CCC DEV)" w:date="2019-04-13T18:18:00Z">
          <w:r w:rsidRPr="00D47133" w:rsidDel="00D47133">
            <w:rPr>
              <w:rFonts w:ascii="宋体" w:hAnsi="宋体" w:cs="Times New Roman" w:hint="eastAsia"/>
              <w:sz w:val="23"/>
              <w:szCs w:val="23"/>
              <w:u w:val="single"/>
              <w:rPrChange w:id="709" w:author="Zhang, Lester (DI SW CAS MS-AWS MAA CCC DEV)" w:date="2019-04-13T18:18:00Z">
                <w:rPr>
                  <w:rFonts w:ascii="宋体" w:hAnsi="宋体" w:cs="Times New Roman" w:hint="eastAsia"/>
                  <w:sz w:val="23"/>
                  <w:szCs w:val="23"/>
                </w:rPr>
              </w:rPrChange>
            </w:rPr>
            <w:delText>捌</w:delText>
          </w:r>
        </w:del>
      </w:ins>
      <w:ins w:id="710" w:author="sunjian1" w:date="2019-03-20T17:27:00Z">
        <w:del w:id="711" w:author="Zhang, Lester (DI SW CAS MS-AWS MAA CCC DEV)" w:date="2019-04-13T18:18:00Z">
          <w:r w:rsidRPr="00D47133" w:rsidDel="00D47133">
            <w:rPr>
              <w:rFonts w:ascii="宋体" w:hAnsi="宋体" w:cs="Times New Roman" w:hint="eastAsia"/>
              <w:sz w:val="23"/>
              <w:szCs w:val="23"/>
              <w:u w:val="single"/>
              <w:rPrChange w:id="712" w:author="Zhang, Lester (DI SW CAS MS-AWS MAA CCC DEV)" w:date="2019-04-13T18:18:00Z">
                <w:rPr>
                  <w:rFonts w:ascii="宋体" w:hAnsi="宋体" w:cs="Times New Roman" w:hint="eastAsia"/>
                  <w:sz w:val="23"/>
                  <w:szCs w:val="23"/>
                </w:rPr>
              </w:rPrChange>
            </w:rPr>
            <w:delText>角</w:delText>
          </w:r>
        </w:del>
      </w:ins>
      <w:ins w:id="713" w:author="sunjian1" w:date="2019-03-25T15:25:00Z">
        <w:del w:id="714" w:author="Zhang, Lester (DI SW CAS MS-AWS MAA CCC DEV)" w:date="2019-04-13T18:18:00Z">
          <w:r w:rsidRPr="00D47133" w:rsidDel="00D47133">
            <w:rPr>
              <w:rFonts w:ascii="宋体" w:hAnsi="宋体" w:cs="Times New Roman" w:hint="eastAsia"/>
              <w:sz w:val="23"/>
              <w:szCs w:val="23"/>
              <w:u w:val="single"/>
              <w:rPrChange w:id="715" w:author="Zhang, Lester (DI SW CAS MS-AWS MAA CCC DEV)" w:date="2019-04-13T18:18:00Z">
                <w:rPr>
                  <w:rFonts w:ascii="宋体" w:hAnsi="宋体" w:cs="Times New Roman" w:hint="eastAsia"/>
                  <w:sz w:val="23"/>
                  <w:szCs w:val="23"/>
                </w:rPr>
              </w:rPrChange>
            </w:rPr>
            <w:delText>壹</w:delText>
          </w:r>
        </w:del>
      </w:ins>
      <w:ins w:id="716" w:author="sunjian1" w:date="2019-03-20T17:27:00Z">
        <w:del w:id="717" w:author="Zhang, Lester (DI SW CAS MS-AWS MAA CCC DEV)" w:date="2019-04-13T18:18:00Z">
          <w:r w:rsidRPr="00D47133" w:rsidDel="00D47133">
            <w:rPr>
              <w:rFonts w:ascii="宋体" w:hAnsi="宋体" w:cs="Times New Roman" w:hint="eastAsia"/>
              <w:sz w:val="23"/>
              <w:szCs w:val="23"/>
              <w:u w:val="single"/>
              <w:rPrChange w:id="718" w:author="Zhang, Lester (DI SW CAS MS-AWS MAA CCC DEV)" w:date="2019-04-13T18:18:00Z">
                <w:rPr>
                  <w:rFonts w:ascii="宋体" w:hAnsi="宋体" w:cs="Times New Roman" w:hint="eastAsia"/>
                  <w:sz w:val="23"/>
                  <w:szCs w:val="23"/>
                </w:rPr>
              </w:rPrChange>
            </w:rPr>
            <w:delText>分</w:delText>
          </w:r>
        </w:del>
      </w:ins>
      <w:ins w:id="719" w:author="Zhang, Lester (DI SW CAS MS-AWS MAA CCC DEV)" w:date="2019-04-13T18:18:00Z">
        <w:r w:rsidR="00D47133" w:rsidRPr="00D47133">
          <w:rPr>
            <w:rFonts w:ascii="宋体" w:hAnsi="宋体" w:cs="Times New Roman" w:hint="eastAsia"/>
            <w:sz w:val="23"/>
            <w:szCs w:val="23"/>
            <w:u w:val="single"/>
            <w:rPrChange w:id="720" w:author="Zhang, Lester (DI SW CAS MS-AWS MAA CCC DEV)" w:date="2019-04-13T18:18:00Z">
              <w:rPr>
                <w:rFonts w:ascii="宋体" w:hAnsi="宋体" w:cs="Times New Roman" w:hint="eastAsia"/>
                <w:sz w:val="23"/>
                <w:szCs w:val="23"/>
              </w:rPr>
            </w:rPrChange>
          </w:rPr>
          <w:t/>
        </w:r>
      </w:ins>
      <w:r>
        <w:rPr>
          <w:rFonts w:ascii="宋体" w:hAnsi="宋体" w:cs="Times New Roman" w:hint="eastAsia"/>
          <w:sz w:val="23"/>
          <w:szCs w:val="23"/>
        </w:rPr>
        <w:t>，（小写）</w:t>
      </w:r>
      <w:ins w:id="724" w:author="sunjian1" w:date="2019-03-25T15:24:00Z">
        <w:del w:id="725" w:author="Zhang, Lester (DI SW CAS MS-AWS MAA CCC DEV)" w:date="2019-04-13T18:15:00Z">
          <w:r w:rsidRPr="00B574C6" w:rsidDel="00D47133">
            <w:rPr>
              <w:rFonts w:ascii="宋体" w:hAnsi="宋体" w:cs="Times New Roman"/>
              <w:sz w:val="23"/>
              <w:szCs w:val="23"/>
              <w:u w:val="single"/>
              <w:rPrChange w:id="726" w:author="Zhang, Lester (DI SW CAS MS-AWS MAA CCC DEV)" w:date="2019-04-13T18:14:00Z">
                <w:rPr/>
              </w:rPrChange>
            </w:rPr>
            <w:delText>6259.81</w:delText>
          </w:r>
        </w:del>
      </w:ins>
      <w:ins w:id="727" w:author="Zhang, Lester (DI SW CAS MS-AWS MAA CCC DEV)" w:date="2019-04-13T18:15:00Z">
        <w:r w:rsidR="00D47133">
          <w:rPr>
            <w:rFonts w:ascii="宋体" w:hAnsi="宋体" w:cs="Times New Roman"/>
            <w:sz w:val="23"/>
            <w:szCs w:val="23"/>
            <w:u w:val="single"/>
          </w:rPr>
          <w:t/>
        </w:r>
      </w:ins>
      <w:ins w:id="732" w:author="sunjian1" w:date="2017-10-23T11:49:00Z">
        <w:r>
          <w:rPr>
            <w:rFonts w:ascii="宋体" w:hAnsi="宋体" w:cs="Times New Roman" w:hint="eastAsia"/>
            <w:sz w:val="23"/>
            <w:szCs w:val="23"/>
          </w:rPr>
          <w:t>元</w:t>
        </w:r>
      </w:ins>
    </w:p>
    <w:p w:rsidR="00C31EF0" w:rsidRDefault="00572EF5">
      <w:pPr>
        <w:spacing w:line="360" w:lineRule="exact"/>
        <w:jc w:val="left"/>
        <w:rPr>
          <w:rFonts w:ascii="宋体" w:hAnsi="宋体" w:cs="Times New Roman"/>
          <w:sz w:val="23"/>
          <w:szCs w:val="23"/>
          <w:u w:val="single"/>
        </w:rPr>
      </w:pPr>
      <w:r>
        <w:rPr>
          <w:rFonts w:ascii="宋体" w:hAnsi="宋体" w:cs="Times New Roman" w:hint="eastAsia"/>
          <w:sz w:val="23"/>
          <w:szCs w:val="23"/>
        </w:rPr>
        <w:t>。其计算公式如下：</w:t>
      </w:r>
    </w:p>
    <w:p w:rsidR="00C31EF0" w:rsidRDefault="00572EF5">
      <w:pPr>
        <w:spacing w:line="360" w:lineRule="exact"/>
        <w:ind w:firstLineChars="200" w:firstLine="460"/>
        <w:rPr>
          <w:rFonts w:ascii="宋体" w:hAnsi="宋体" w:cs="Times New Roman"/>
          <w:bCs/>
          <w:sz w:val="23"/>
          <w:szCs w:val="23"/>
        </w:rPr>
      </w:pPr>
      <w:r>
        <w:rPr>
          <w:rFonts w:ascii="宋体" w:hAnsi="宋体" w:cs="Times New Roman"/>
          <w:bCs/>
          <w:sz w:val="23"/>
          <w:szCs w:val="23"/>
        </w:rPr>
        <w:t xml:space="preserve">              利率×（</w:t>
      </w:r>
      <w:r>
        <w:rPr>
          <w:rFonts w:ascii="宋体" w:hAnsi="宋体" w:cs="Times New Roman"/>
          <w:sz w:val="23"/>
          <w:szCs w:val="23"/>
        </w:rPr>
        <w:t>1</w:t>
      </w:r>
      <w:r>
        <w:rPr>
          <w:rFonts w:ascii="宋体" w:hAnsi="宋体" w:cs="Times New Roman"/>
          <w:bCs/>
          <w:sz w:val="23"/>
          <w:szCs w:val="23"/>
        </w:rPr>
        <w:t>+利率）</w:t>
      </w:r>
      <w:r>
        <w:rPr>
          <w:rFonts w:ascii="宋体" w:hAnsi="宋体" w:cs="Times New Roman" w:hint="eastAsia"/>
          <w:bCs/>
          <w:sz w:val="23"/>
          <w:szCs w:val="23"/>
          <w:vertAlign w:val="superscript"/>
        </w:rPr>
        <w:t>还款期数</w:t>
      </w:r>
    </w:p>
    <w:p w:rsidR="00C31EF0" w:rsidRDefault="007C1ED7">
      <w:pPr>
        <w:spacing w:line="360" w:lineRule="exact"/>
        <w:ind w:firstLineChars="187" w:firstLine="430"/>
        <w:rPr>
          <w:rFonts w:ascii="宋体" w:hAnsi="宋体" w:cs="Times New Roman"/>
          <w:bCs/>
          <w:sz w:val="23"/>
          <w:szCs w:val="23"/>
        </w:rPr>
      </w:pPr>
      <w:r>
        <w:rPr>
          <w:rFonts w:ascii="宋体" w:hAnsi="宋体" w:cs="Times New Roman"/>
          <w:sz w:val="23"/>
          <w:szCs w:val="23"/>
        </w:rPr>
        <w:pict>
          <v:line id="_x0000_s1026" style="position:absolute;left:0;text-align:left;z-index:3" from="99pt,9.15pt" to="252pt,9.2pt" o:preferrelative="t">
            <v:stroke miterlimit="2"/>
          </v:line>
        </w:pict>
      </w:r>
      <w:r w:rsidR="00572EF5">
        <w:rPr>
          <w:rFonts w:ascii="宋体" w:hAnsi="宋体" w:cs="Times New Roman" w:hint="eastAsia"/>
          <w:bCs/>
          <w:sz w:val="23"/>
          <w:szCs w:val="23"/>
        </w:rPr>
        <w:t>每期还款额</w:t>
      </w:r>
      <w:r w:rsidR="00572EF5">
        <w:rPr>
          <w:rFonts w:ascii="宋体" w:hAnsi="宋体" w:cs="Times New Roman"/>
          <w:bCs/>
          <w:sz w:val="23"/>
          <w:szCs w:val="23"/>
        </w:rPr>
        <w:t xml:space="preserve">=                              </w:t>
      </w:r>
      <w:r w:rsidR="00572EF5">
        <w:rPr>
          <w:rFonts w:ascii="宋体" w:hAnsi="宋体" w:cs="Times New Roman" w:hint="eastAsia"/>
          <w:bCs/>
          <w:sz w:val="23"/>
          <w:szCs w:val="23"/>
        </w:rPr>
        <w:t>×借款本金</w:t>
      </w:r>
    </w:p>
    <w:p w:rsidR="00C31EF0" w:rsidRDefault="00572EF5">
      <w:pPr>
        <w:spacing w:line="360" w:lineRule="exact"/>
        <w:ind w:firstLineChars="200" w:firstLine="460"/>
        <w:rPr>
          <w:rFonts w:ascii="宋体" w:hAnsi="宋体" w:cs="Times New Roman"/>
          <w:bCs/>
          <w:sz w:val="23"/>
          <w:szCs w:val="23"/>
          <w:vertAlign w:val="superscript"/>
        </w:rPr>
      </w:pPr>
      <w:r>
        <w:rPr>
          <w:rFonts w:ascii="宋体" w:hAnsi="宋体" w:cs="Times New Roman"/>
          <w:bCs/>
          <w:sz w:val="23"/>
          <w:szCs w:val="23"/>
        </w:rPr>
        <w:t xml:space="preserve">                  （</w:t>
      </w:r>
      <w:r>
        <w:rPr>
          <w:rFonts w:ascii="宋体" w:hAnsi="宋体" w:cs="Times New Roman"/>
          <w:sz w:val="23"/>
          <w:szCs w:val="23"/>
        </w:rPr>
        <w:t>1</w:t>
      </w:r>
      <w:r>
        <w:rPr>
          <w:rFonts w:ascii="宋体" w:hAnsi="宋体" w:cs="Times New Roman"/>
          <w:bCs/>
          <w:sz w:val="23"/>
          <w:szCs w:val="23"/>
        </w:rPr>
        <w:t>+利率）</w:t>
      </w:r>
      <w:r>
        <w:rPr>
          <w:rFonts w:ascii="宋体" w:hAnsi="宋体" w:cs="Times New Roman" w:hint="eastAsia"/>
          <w:bCs/>
          <w:sz w:val="23"/>
          <w:szCs w:val="23"/>
          <w:vertAlign w:val="superscript"/>
        </w:rPr>
        <w:t>还款期数</w:t>
      </w:r>
      <w:r>
        <w:rPr>
          <w:rFonts w:ascii="宋体" w:hAnsi="宋体" w:cs="Times New Roman"/>
          <w:bCs/>
          <w:sz w:val="23"/>
          <w:szCs w:val="23"/>
        </w:rPr>
        <w:t>-1</w:t>
      </w:r>
    </w:p>
    <w:p w:rsidR="00C31EF0" w:rsidRDefault="00572EF5">
      <w:pPr>
        <w:spacing w:line="360" w:lineRule="exact"/>
        <w:ind w:firstLineChars="202" w:firstLine="465"/>
        <w:rPr>
          <w:rFonts w:ascii="宋体" w:hAnsi="宋体" w:cs="Times New Roman"/>
          <w:sz w:val="23"/>
          <w:szCs w:val="23"/>
        </w:rPr>
      </w:pPr>
      <w:r>
        <w:rPr>
          <w:rFonts w:ascii="宋体" w:hAnsi="宋体" w:cs="Times New Roman"/>
          <w:sz w:val="23"/>
          <w:szCs w:val="23"/>
        </w:rPr>
        <w:t>B.等额本金还款法</w:t>
      </w:r>
    </w:p>
    <w:p w:rsidR="00C31EF0" w:rsidRDefault="00572EF5">
      <w:pPr>
        <w:spacing w:line="360" w:lineRule="exact"/>
        <w:ind w:firstLineChars="202" w:firstLine="465"/>
        <w:rPr>
          <w:rFonts w:ascii="宋体" w:hAnsi="宋体" w:cs="Times New Roman"/>
          <w:sz w:val="23"/>
          <w:szCs w:val="23"/>
        </w:rPr>
      </w:pPr>
      <w:r>
        <w:rPr>
          <w:rFonts w:ascii="宋体" w:hAnsi="宋体" w:cs="Times New Roman" w:hint="eastAsia"/>
          <w:sz w:val="23"/>
          <w:szCs w:val="23"/>
        </w:rPr>
        <w:t>计算公式如下：</w:t>
      </w:r>
    </w:p>
    <w:p w:rsidR="00C31EF0" w:rsidRDefault="007C1ED7">
      <w:pPr>
        <w:spacing w:line="360" w:lineRule="exact"/>
        <w:ind w:firstLineChars="200" w:firstLine="460"/>
        <w:rPr>
          <w:rFonts w:ascii="宋体" w:hAnsi="宋体" w:cs="Times New Roman"/>
          <w:sz w:val="23"/>
          <w:szCs w:val="23"/>
        </w:rPr>
      </w:pPr>
      <w:r>
        <w:rPr>
          <w:rFonts w:ascii="宋体" w:hAnsi="宋体" w:cs="Times New Roman"/>
          <w:sz w:val="23"/>
          <w:szCs w:val="23"/>
        </w:rPr>
        <w:pict>
          <v:line id="_x0000_s1032" style="position:absolute;left:0;text-align:left;z-index:5" from="-225pt,13.6pt" to="-151.65pt,13.65pt" o:preferrelative="t">
            <v:stroke miterlimit="2"/>
          </v:line>
        </w:pict>
      </w:r>
      <w:r>
        <w:rPr>
          <w:rFonts w:ascii="宋体" w:hAnsi="宋体" w:cs="Times New Roman"/>
          <w:sz w:val="23"/>
          <w:szCs w:val="23"/>
        </w:rPr>
        <w:pict>
          <v:line id="_x0000_s1031" style="position:absolute;left:0;text-align:left;z-index:4" from="-215.95pt,13.6pt" to="-142.6pt,13.65pt" o:preferrelative="t">
            <v:stroke miterlimit="2"/>
          </v:line>
        </w:pict>
      </w:r>
      <w:r w:rsidR="00572EF5">
        <w:rPr>
          <w:rFonts w:ascii="宋体" w:hAnsi="宋体" w:cs="Times New Roman"/>
          <w:sz w:val="23"/>
          <w:szCs w:val="23"/>
        </w:rPr>
        <w:t xml:space="preserve">             借款本金</w:t>
      </w:r>
    </w:p>
    <w:p w:rsidR="00C31EF0" w:rsidRDefault="007C1ED7">
      <w:pPr>
        <w:spacing w:line="360" w:lineRule="exact"/>
        <w:ind w:firstLineChars="200" w:firstLine="460"/>
        <w:rPr>
          <w:rFonts w:ascii="宋体" w:hAnsi="宋体" w:cs="Times New Roman"/>
          <w:sz w:val="23"/>
          <w:szCs w:val="23"/>
        </w:rPr>
      </w:pPr>
      <w:r>
        <w:rPr>
          <w:rFonts w:ascii="宋体" w:hAnsi="宋体" w:cs="Times New Roman"/>
          <w:sz w:val="23"/>
          <w:szCs w:val="23"/>
        </w:rPr>
        <w:pict>
          <v:line id="_x0000_s1030" style="position:absolute;left:0;text-align:left;z-index:7" from="99pt,9.15pt" to="153pt,9.2pt" o:preferrelative="t">
            <v:stroke miterlimit="2"/>
          </v:line>
        </w:pict>
      </w:r>
      <w:r>
        <w:rPr>
          <w:rFonts w:ascii="宋体" w:hAnsi="宋体" w:cs="Times New Roman"/>
          <w:sz w:val="23"/>
          <w:szCs w:val="23"/>
        </w:rPr>
        <w:pict>
          <v:line id="_x0000_s1029" style="position:absolute;left:0;text-align:left;z-index:6" from="-215.95pt,24.8pt" to="-142.6pt,24.85pt" o:preferrelative="t">
            <v:stroke miterlimit="2"/>
          </v:line>
        </w:pict>
      </w:r>
      <w:r w:rsidR="00572EF5">
        <w:rPr>
          <w:rFonts w:ascii="宋体" w:hAnsi="宋体" w:cs="Times New Roman" w:hint="eastAsia"/>
          <w:sz w:val="23"/>
          <w:szCs w:val="23"/>
        </w:rPr>
        <w:t>每月还款额</w:t>
      </w:r>
      <w:r w:rsidR="00572EF5">
        <w:rPr>
          <w:rFonts w:ascii="宋体" w:hAnsi="宋体" w:cs="Times New Roman"/>
          <w:sz w:val="23"/>
          <w:szCs w:val="23"/>
        </w:rPr>
        <w:t xml:space="preserve">=            +（借款本金-累计已还本金额）×月利率         </w:t>
      </w:r>
    </w:p>
    <w:p w:rsidR="00C31EF0" w:rsidRDefault="00572EF5">
      <w:pPr>
        <w:spacing w:line="360" w:lineRule="exact"/>
        <w:ind w:firstLineChars="200" w:firstLine="460"/>
        <w:rPr>
          <w:rFonts w:ascii="宋体" w:hAnsi="宋体" w:cs="Times New Roman"/>
          <w:sz w:val="23"/>
          <w:szCs w:val="23"/>
        </w:rPr>
      </w:pPr>
      <w:r>
        <w:rPr>
          <w:rFonts w:ascii="宋体" w:hAnsi="宋体" w:cs="Times New Roman"/>
          <w:sz w:val="23"/>
          <w:szCs w:val="23"/>
        </w:rPr>
        <w:t xml:space="preserve">             借款期数</w:t>
      </w:r>
    </w:p>
    <w:p w:rsidR="00C31EF0" w:rsidRDefault="00572EF5">
      <w:pPr>
        <w:spacing w:line="360" w:lineRule="exact"/>
        <w:ind w:firstLineChars="200" w:firstLine="460"/>
        <w:rPr>
          <w:rFonts w:ascii="宋体" w:hAnsi="宋体" w:cs="Times New Roman"/>
          <w:sz w:val="23"/>
          <w:szCs w:val="23"/>
          <w:u w:val="single"/>
        </w:rPr>
      </w:pPr>
      <w:r>
        <w:rPr>
          <w:rFonts w:ascii="宋体" w:hAnsi="宋体" w:cs="Times New Roman"/>
          <w:sz w:val="23"/>
          <w:szCs w:val="23"/>
        </w:rPr>
        <w:t>C.其他：</w:t>
      </w:r>
      <w:r>
        <w:rPr>
          <w:rFonts w:ascii="宋体" w:hAnsi="宋体" w:cs="Times New Roman" w:hint="eastAsia"/>
          <w:sz w:val="23"/>
          <w:szCs w:val="23"/>
        </w:rPr>
        <w:t>___</w:t>
      </w:r>
      <w:del w:id="733" w:author="sunjian1" w:date="2017-10-23T11:49:00Z">
        <w:r>
          <w:rPr>
            <w:rFonts w:ascii="宋体" w:hAnsi="宋体" w:cs="Times New Roman" w:hint="eastAsia"/>
            <w:sz w:val="23"/>
            <w:szCs w:val="23"/>
          </w:rPr>
          <w:delText>_</w:delText>
        </w:r>
      </w:del>
      <w:ins w:id="734" w:author="sunjian1" w:date="2017-10-23T11:49:00Z">
        <w:r>
          <w:rPr>
            <w:rFonts w:ascii="宋体" w:hAnsi="宋体" w:cs="Times New Roman" w:hint="eastAsia"/>
            <w:sz w:val="23"/>
            <w:szCs w:val="23"/>
          </w:rPr>
          <w:t>/</w:t>
        </w:r>
      </w:ins>
      <w:r>
        <w:rPr>
          <w:rFonts w:ascii="宋体" w:hAnsi="宋体" w:cs="Times New Roman" w:hint="eastAsia"/>
          <w:sz w:val="23"/>
          <w:szCs w:val="23"/>
        </w:rPr>
        <w:t>__________________________________________________</w:t>
      </w:r>
    </w:p>
    <w:p w:rsidR="00C31EF0" w:rsidRDefault="00572EF5">
      <w:pPr>
        <w:spacing w:line="360" w:lineRule="exact"/>
        <w:ind w:firstLineChars="228" w:firstLine="524"/>
        <w:jc w:val="left"/>
        <w:rPr>
          <w:rFonts w:ascii="宋体" w:hAnsi="宋体" w:cs="Times New Roman"/>
          <w:sz w:val="23"/>
          <w:szCs w:val="23"/>
        </w:rPr>
      </w:pPr>
      <w:r>
        <w:rPr>
          <w:rFonts w:ascii="宋体" w:hAnsi="宋体" w:cs="Times New Roman" w:hint="eastAsia"/>
          <w:sz w:val="23"/>
          <w:szCs w:val="23"/>
        </w:rPr>
        <w:t>采用等额本金还款法及其他还款方式的，按照《还本付息明细表》执行。</w:t>
      </w:r>
      <w:r w:rsidR="007C1ED7">
        <w:rPr>
          <w:rFonts w:ascii="宋体" w:hAnsi="宋体" w:cs="Times New Roman"/>
          <w:sz w:val="23"/>
          <w:szCs w:val="23"/>
        </w:rPr>
        <w:pict>
          <v:line id="_x0000_s1028" style="position:absolute;left:0;text-align:left;z-index:1;mso-position-horizontal-relative:text;mso-position-vertical-relative:text" from="-261pt,16pt" to="-196.65pt,16.05pt" o:preferrelative="t">
            <v:stroke miterlimit="2"/>
          </v:line>
        </w:pic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2.借款人保证每个还款日</w:t>
      </w:r>
      <w:r>
        <w:rPr>
          <w:rFonts w:ascii="宋体" w:hAnsi="宋体" w:cs="Times New Roman"/>
          <w:sz w:val="23"/>
          <w:szCs w:val="23"/>
          <w:u w:val="single"/>
        </w:rPr>
        <w:t>18</w:t>
      </w:r>
      <w:r>
        <w:rPr>
          <w:rFonts w:ascii="宋体" w:hAnsi="宋体" w:cs="Times New Roman" w:hint="eastAsia"/>
          <w:sz w:val="23"/>
          <w:szCs w:val="23"/>
        </w:rPr>
        <w:t>点以前在本合同第六条约定的借款人结算账户中存入足额的款项，以偿还当期本息。借款人授权贷款人可直接从该账户中划收借款本息；该账户内资金不足以清偿当期借款本息时，贷款人有权不划收，该期全部借款本息作逾期处理。</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第八条  提前还款</w:t>
      </w:r>
    </w:p>
    <w:p w:rsidR="00C31EF0" w:rsidRDefault="00572EF5">
      <w:pPr>
        <w:spacing w:line="360" w:lineRule="exact"/>
        <w:ind w:firstLine="480"/>
        <w:jc w:val="left"/>
        <w:rPr>
          <w:rFonts w:ascii="宋体" w:hAnsi="宋体" w:cs="Times New Roman"/>
          <w:sz w:val="23"/>
          <w:szCs w:val="23"/>
        </w:rPr>
      </w:pPr>
      <w:r>
        <w:rPr>
          <w:rFonts w:ascii="宋体" w:hAnsi="宋体" w:cs="Times New Roman"/>
          <w:sz w:val="23"/>
          <w:szCs w:val="23"/>
        </w:rPr>
        <w:t>1.借款人提前还款的，须提前</w:t>
      </w:r>
      <w:r>
        <w:rPr>
          <w:rFonts w:ascii="宋体" w:hAnsi="宋体" w:cs="Times New Roman" w:hint="eastAsia"/>
          <w:sz w:val="23"/>
          <w:szCs w:val="23"/>
        </w:rPr>
        <w:t>向贷款人提出书面申请。贷款人经审核认为符合贷款人关于提前还款规定的前提下，贷款人可以同意提前还款。</w:t>
      </w:r>
    </w:p>
    <w:p w:rsidR="00C31EF0" w:rsidRDefault="00572EF5">
      <w:pPr>
        <w:spacing w:line="360" w:lineRule="exact"/>
        <w:ind w:firstLine="480"/>
        <w:jc w:val="left"/>
        <w:rPr>
          <w:rFonts w:ascii="宋体" w:hAnsi="宋体" w:cs="Times New Roman"/>
          <w:sz w:val="23"/>
          <w:szCs w:val="23"/>
        </w:rPr>
      </w:pPr>
      <w:r>
        <w:rPr>
          <w:rFonts w:ascii="宋体" w:hAnsi="宋体" w:cs="Times New Roman"/>
          <w:sz w:val="23"/>
          <w:szCs w:val="23"/>
        </w:rPr>
        <w:t>2.提前还款，应先偿还逾期及当期借款本息，再偿还其他款项</w:t>
      </w:r>
      <w:r>
        <w:rPr>
          <w:rFonts w:ascii="宋体" w:hAnsi="宋体" w:cs="Times New Roman" w:hint="eastAsia"/>
          <w:sz w:val="23"/>
          <w:szCs w:val="23"/>
        </w:rPr>
        <w:t>。还款时执行年利率不变，已计收的借款利息不作调整。</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3.借款人提前偿还部分借款的，提前还款本金应为一万元的整数倍，并重新计算剩余借款的每期还款额。</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4.借款人提前还款的次数，一年内不超过</w:t>
      </w:r>
      <w:r>
        <w:rPr>
          <w:rFonts w:ascii="宋体" w:hAnsi="宋体" w:cs="Times New Roman" w:hint="eastAsia"/>
          <w:sz w:val="23"/>
          <w:szCs w:val="23"/>
          <w:u w:val="single"/>
        </w:rPr>
        <w:t>一</w:t>
      </w:r>
      <w:r>
        <w:rPr>
          <w:rFonts w:ascii="宋体" w:hAnsi="宋体" w:cs="Times New Roman" w:hint="eastAsia"/>
          <w:sz w:val="23"/>
          <w:szCs w:val="23"/>
        </w:rPr>
        <w:t>次，借款总期限内不超过</w:t>
      </w:r>
      <w:del w:id="735" w:author="sunjian1" w:date="2017-10-23T11:50:00Z">
        <w:r>
          <w:rPr>
            <w:rFonts w:ascii="宋体" w:hAnsi="宋体" w:cs="Times New Roman" w:hint="eastAsia"/>
            <w:sz w:val="23"/>
            <w:szCs w:val="23"/>
          </w:rPr>
          <w:delText>___</w:delText>
        </w:r>
      </w:del>
      <w:ins w:id="736" w:author="sunjian1" w:date="2017-10-23T11:50:00Z">
        <w:r>
          <w:rPr>
            <w:rFonts w:ascii="宋体" w:hAnsi="宋体" w:cs="Times New Roman" w:hint="eastAsia"/>
            <w:sz w:val="23"/>
            <w:szCs w:val="23"/>
          </w:rPr>
          <w:t>叁</w:t>
        </w:r>
      </w:ins>
      <w:r>
        <w:rPr>
          <w:rFonts w:ascii="宋体" w:hAnsi="宋体" w:cs="Times New Roman" w:hint="eastAsia"/>
          <w:sz w:val="23"/>
          <w:szCs w:val="23"/>
        </w:rPr>
        <w:t>_次。</w:t>
      </w:r>
    </w:p>
    <w:p w:rsidR="00C31EF0" w:rsidRDefault="00572EF5">
      <w:pPr>
        <w:spacing w:line="360" w:lineRule="exact"/>
        <w:ind w:firstLineChars="200" w:firstLine="460"/>
        <w:rPr>
          <w:ins w:id="737" w:author="GHT" w:date="2017-09-25T10:34:00Z"/>
          <w:rFonts w:ascii="宋体" w:hAnsi="宋体" w:cs="Times New Roman"/>
          <w:b/>
          <w:bCs/>
          <w:sz w:val="23"/>
          <w:szCs w:val="23"/>
        </w:rPr>
      </w:pPr>
      <w:r>
        <w:rPr>
          <w:rFonts w:ascii="宋体" w:hAnsi="宋体" w:cs="Times New Roman"/>
          <w:sz w:val="23"/>
          <w:szCs w:val="23"/>
        </w:rPr>
        <w:lastRenderedPageBreak/>
        <w:t>5.</w:t>
      </w:r>
      <w:ins w:id="738" w:author="GHT" w:date="2017-09-25T10:10:00Z">
        <w:r>
          <w:rPr>
            <w:rFonts w:ascii="宋体" w:hAnsi="宋体" w:cs="Times New Roman" w:hint="eastAsia"/>
            <w:b/>
            <w:bCs/>
            <w:sz w:val="23"/>
            <w:szCs w:val="23"/>
            <w:rPrChange w:id="739" w:author="GHT" w:date="2017-09-25T10:11:00Z">
              <w:rPr>
                <w:rFonts w:hint="eastAsia"/>
              </w:rPr>
            </w:rPrChange>
          </w:rPr>
          <w:t>借款人在借款实际发放之日起</w:t>
        </w:r>
      </w:ins>
      <w:ins w:id="740" w:author="GHT" w:date="2017-09-25T10:11:00Z">
        <w:r>
          <w:rPr>
            <w:rFonts w:ascii="宋体" w:hAnsi="宋体" w:cs="Times New Roman" w:hint="eastAsia"/>
            <w:b/>
            <w:bCs/>
            <w:sz w:val="23"/>
            <w:szCs w:val="23"/>
            <w:rPrChange w:id="741" w:author="GHT" w:date="2017-09-25T10:11:00Z">
              <w:rPr>
                <w:rFonts w:ascii="宋体" w:hAnsi="宋体" w:cs="Times New Roman" w:hint="eastAsia"/>
                <w:sz w:val="23"/>
                <w:szCs w:val="23"/>
              </w:rPr>
            </w:rPrChange>
          </w:rPr>
          <w:t>三年</w:t>
        </w:r>
      </w:ins>
      <w:ins w:id="742" w:author="GHT" w:date="2017-09-25T10:10:00Z">
        <w:r>
          <w:rPr>
            <w:rFonts w:ascii="宋体" w:hAnsi="宋体" w:cs="Times New Roman" w:hint="eastAsia"/>
            <w:b/>
            <w:bCs/>
            <w:sz w:val="23"/>
            <w:szCs w:val="23"/>
            <w:rPrChange w:id="743" w:author="GHT" w:date="2017-09-25T10:11:00Z">
              <w:rPr>
                <w:rFonts w:hint="eastAsia"/>
              </w:rPr>
            </w:rPrChange>
          </w:rPr>
          <w:t>内</w:t>
        </w:r>
      </w:ins>
      <w:ins w:id="744" w:author="GHT" w:date="2017-09-25T10:16:00Z">
        <w:r>
          <w:rPr>
            <w:rFonts w:ascii="宋体" w:hAnsi="宋体" w:cs="Times New Roman" w:hint="eastAsia"/>
            <w:b/>
            <w:bCs/>
            <w:sz w:val="23"/>
            <w:szCs w:val="23"/>
          </w:rPr>
          <w:t>（含）</w:t>
        </w:r>
      </w:ins>
      <w:ins w:id="745" w:author="GHT" w:date="2017-09-25T10:10:00Z">
        <w:r>
          <w:rPr>
            <w:rFonts w:ascii="宋体" w:hAnsi="宋体" w:cs="Times New Roman" w:hint="eastAsia"/>
            <w:b/>
            <w:bCs/>
            <w:sz w:val="23"/>
            <w:szCs w:val="23"/>
            <w:rPrChange w:id="746" w:author="GHT" w:date="2017-09-25T10:11:00Z">
              <w:rPr>
                <w:rFonts w:hint="eastAsia"/>
              </w:rPr>
            </w:rPrChange>
          </w:rPr>
          <w:t>提前还款的，贷款人有权按提前归还金额加收</w:t>
        </w:r>
        <w:r>
          <w:rPr>
            <w:rFonts w:ascii="宋体" w:hAnsi="宋体" w:cs="Times New Roman" w:hint="eastAsia"/>
            <w:b/>
            <w:bCs/>
            <w:sz w:val="23"/>
            <w:szCs w:val="23"/>
            <w:rPrChange w:id="747" w:author="GHT" w:date="2017-09-25T10:11:00Z">
              <w:rPr>
                <w:rFonts w:ascii="宋体" w:hAnsi="宋体" w:cs="Times New Roman" w:hint="eastAsia"/>
                <w:sz w:val="23"/>
                <w:szCs w:val="23"/>
              </w:rPr>
            </w:rPrChange>
          </w:rPr>
          <w:t>三</w:t>
        </w:r>
        <w:r>
          <w:rPr>
            <w:rFonts w:ascii="宋体" w:hAnsi="宋体" w:cs="Times New Roman" w:hint="eastAsia"/>
            <w:b/>
            <w:bCs/>
            <w:sz w:val="23"/>
            <w:szCs w:val="23"/>
            <w:rPrChange w:id="748" w:author="GHT" w:date="2017-09-25T10:11:00Z">
              <w:rPr>
                <w:rFonts w:hint="eastAsia"/>
              </w:rPr>
            </w:rPrChange>
          </w:rPr>
          <w:t>个月的贷款利息。</w:t>
        </w:r>
      </w:ins>
    </w:p>
    <w:p w:rsidR="00C31EF0" w:rsidRDefault="00572EF5">
      <w:pPr>
        <w:spacing w:line="360" w:lineRule="exact"/>
        <w:ind w:firstLineChars="200" w:firstLine="462"/>
        <w:rPr>
          <w:del w:id="749" w:author="GHT" w:date="2017-09-25T10:10:00Z"/>
          <w:rFonts w:ascii="宋体" w:hAnsi="宋体" w:cs="Times New Roman"/>
          <w:sz w:val="23"/>
          <w:szCs w:val="23"/>
        </w:rPr>
      </w:pPr>
      <w:ins w:id="750" w:author="GHT" w:date="2017-09-25T10:16:00Z">
        <w:r>
          <w:rPr>
            <w:rFonts w:ascii="宋体" w:hAnsi="宋体" w:cs="Times New Roman"/>
            <w:b/>
            <w:bCs/>
            <w:sz w:val="23"/>
            <w:szCs w:val="23"/>
          </w:rPr>
          <w:t>借款人在借款实际发放之日起</w:t>
        </w:r>
      </w:ins>
      <w:ins w:id="751" w:author="GHT" w:date="2017-09-25T10:17:00Z">
        <w:r>
          <w:rPr>
            <w:rFonts w:ascii="宋体" w:hAnsi="宋体" w:cs="Times New Roman" w:hint="eastAsia"/>
            <w:b/>
            <w:bCs/>
            <w:sz w:val="23"/>
            <w:szCs w:val="23"/>
          </w:rPr>
          <w:t>超过三年</w:t>
        </w:r>
      </w:ins>
      <w:ins w:id="752" w:author="GHT" w:date="2017-09-25T10:16:00Z">
        <w:r>
          <w:rPr>
            <w:rFonts w:ascii="宋体" w:hAnsi="宋体" w:cs="Times New Roman"/>
            <w:b/>
            <w:bCs/>
            <w:sz w:val="23"/>
            <w:szCs w:val="23"/>
          </w:rPr>
          <w:t>提前还款的，贷款人有权按提前归还金额加收</w:t>
        </w:r>
        <w:r>
          <w:rPr>
            <w:rFonts w:ascii="宋体" w:hAnsi="宋体" w:cs="Times New Roman" w:hint="eastAsia"/>
            <w:b/>
            <w:bCs/>
            <w:sz w:val="23"/>
            <w:szCs w:val="23"/>
          </w:rPr>
          <w:t>一</w:t>
        </w:r>
        <w:r>
          <w:rPr>
            <w:rFonts w:ascii="宋体" w:hAnsi="宋体" w:cs="Times New Roman"/>
            <w:b/>
            <w:bCs/>
            <w:sz w:val="23"/>
            <w:szCs w:val="23"/>
          </w:rPr>
          <w:t>个月的贷款利息。</w:t>
        </w:r>
      </w:ins>
      <w:del w:id="753" w:author="GHT" w:date="2017-09-25T10:10:00Z">
        <w:r>
          <w:rPr>
            <w:rFonts w:ascii="宋体" w:hAnsi="宋体" w:cs="Times New Roman" w:hint="eastAsia"/>
            <w:sz w:val="23"/>
            <w:szCs w:val="23"/>
          </w:rPr>
          <w:delText>借款人提前还本的，借款人同意向贷款人支付补偿金，补偿金金额按以下第____种标准确定：</w:delText>
        </w:r>
      </w:del>
    </w:p>
    <w:p w:rsidR="00C31EF0" w:rsidRDefault="00C31EF0">
      <w:pPr>
        <w:spacing w:line="360" w:lineRule="exact"/>
        <w:ind w:firstLineChars="200" w:firstLine="460"/>
        <w:rPr>
          <w:ins w:id="754" w:author="GHT" w:date="2017-09-19T09:31:00Z"/>
          <w:rFonts w:ascii="宋体" w:hAnsi="宋体" w:cs="Times New Roman"/>
          <w:sz w:val="23"/>
          <w:szCs w:val="23"/>
        </w:rPr>
        <w:pPrChange w:id="755" w:author="GHT" w:date="2017-09-25T10:34:00Z">
          <w:pPr>
            <w:snapToGrid w:val="0"/>
            <w:spacing w:line="360" w:lineRule="exact"/>
            <w:ind w:firstLineChars="200" w:firstLine="460"/>
          </w:pPr>
        </w:pPrChange>
      </w:pPr>
    </w:p>
    <w:p w:rsidR="00C31EF0" w:rsidRDefault="00572EF5">
      <w:pPr>
        <w:snapToGrid w:val="0"/>
        <w:spacing w:line="360" w:lineRule="exact"/>
        <w:ind w:left="460"/>
        <w:rPr>
          <w:del w:id="756" w:author="GHT" w:date="2017-09-14T16:14:00Z"/>
          <w:rFonts w:ascii="宋体" w:hAnsi="宋体" w:cs="Times New Roman"/>
          <w:sz w:val="23"/>
          <w:szCs w:val="23"/>
        </w:rPr>
      </w:pPr>
      <w:del w:id="757" w:author="GHT" w:date="2017-09-14T16:14:00Z">
        <w:r>
          <w:rPr>
            <w:rFonts w:ascii="宋体" w:hAnsi="宋体" w:cs="Times New Roman" w:hint="eastAsia"/>
            <w:sz w:val="23"/>
            <w:szCs w:val="23"/>
          </w:rPr>
          <w:delText>（</w:delText>
        </w:r>
        <w:r>
          <w:rPr>
            <w:rFonts w:ascii="宋体" w:hAnsi="宋体" w:cs="Times New Roman"/>
            <w:sz w:val="23"/>
            <w:szCs w:val="23"/>
          </w:rPr>
          <w:delText>1）补偿金金额=提前还本额×万分之</w:delText>
        </w:r>
        <w:r>
          <w:rPr>
            <w:rFonts w:ascii="宋体" w:hAnsi="宋体" w:cs="Times New Roman" w:hint="eastAsia"/>
            <w:sz w:val="23"/>
            <w:szCs w:val="23"/>
          </w:rPr>
          <w:delText>___×提前天数；</w:delText>
        </w:r>
      </w:del>
    </w:p>
    <w:p w:rsidR="00C31EF0" w:rsidRDefault="00572EF5">
      <w:pPr>
        <w:snapToGrid w:val="0"/>
        <w:spacing w:line="360" w:lineRule="exact"/>
        <w:ind w:left="460"/>
        <w:rPr>
          <w:del w:id="758" w:author="GHT" w:date="2017-09-14T16:14:00Z"/>
          <w:rFonts w:ascii="宋体" w:hAnsi="宋体" w:cs="Times New Roman"/>
          <w:sz w:val="23"/>
          <w:szCs w:val="23"/>
        </w:rPr>
      </w:pPr>
      <w:del w:id="759" w:author="GHT" w:date="2017-09-14T16:14:00Z">
        <w:r>
          <w:rPr>
            <w:rFonts w:ascii="宋体" w:hAnsi="宋体" w:cs="Times New Roman" w:hint="eastAsia"/>
            <w:sz w:val="23"/>
            <w:szCs w:val="23"/>
          </w:rPr>
          <w:delText>（</w:delText>
        </w:r>
        <w:r>
          <w:rPr>
            <w:rFonts w:ascii="宋体" w:hAnsi="宋体" w:cs="Times New Roman"/>
            <w:sz w:val="23"/>
            <w:szCs w:val="23"/>
          </w:rPr>
          <w:delText>2）补偿金金额=按本合同约定的期限、利率应支付的利息；</w:delText>
        </w:r>
      </w:del>
    </w:p>
    <w:p w:rsidR="00C31EF0" w:rsidRDefault="00572EF5">
      <w:pPr>
        <w:snapToGrid w:val="0"/>
        <w:spacing w:line="360" w:lineRule="exact"/>
        <w:ind w:firstLineChars="200" w:firstLine="460"/>
        <w:rPr>
          <w:del w:id="760" w:author="GHT" w:date="2017-09-14T16:14:00Z"/>
          <w:rFonts w:ascii="宋体" w:hAnsi="宋体" w:cs="Times New Roman"/>
          <w:sz w:val="23"/>
          <w:szCs w:val="23"/>
        </w:rPr>
      </w:pPr>
      <w:del w:id="761" w:author="GHT" w:date="2017-09-14T16:14:00Z">
        <w:r>
          <w:rPr>
            <w:rFonts w:ascii="宋体" w:hAnsi="宋体" w:cs="Times New Roman" w:hint="eastAsia"/>
            <w:sz w:val="23"/>
            <w:szCs w:val="23"/>
          </w:rPr>
          <w:delText>（</w:delText>
        </w:r>
        <w:r>
          <w:rPr>
            <w:rFonts w:ascii="宋体" w:hAnsi="宋体" w:cs="Times New Roman"/>
            <w:sz w:val="23"/>
            <w:szCs w:val="23"/>
          </w:rPr>
          <w:delText>3）补偿金金额=提前还本额×提前还款月数×</w:delText>
        </w:r>
        <w:r>
          <w:rPr>
            <w:rFonts w:ascii="宋体" w:hAnsi="宋体" w:cs="Times New Roman" w:hint="eastAsia"/>
            <w:sz w:val="23"/>
            <w:szCs w:val="23"/>
          </w:rPr>
          <w:delText>5</w:delText>
        </w:r>
        <w:r>
          <w:rPr>
            <w:rFonts w:ascii="宋体" w:hAnsi="宋体" w:cs="Times New Roman"/>
            <w:sz w:val="23"/>
            <w:szCs w:val="23"/>
          </w:rPr>
          <w:delText xml:space="preserve">‰（不足一个月的按一个月计算）； </w:delText>
        </w:r>
      </w:del>
    </w:p>
    <w:p w:rsidR="00C31EF0" w:rsidRDefault="00572EF5">
      <w:pPr>
        <w:snapToGrid w:val="0"/>
        <w:spacing w:line="360" w:lineRule="exact"/>
        <w:ind w:left="460"/>
        <w:rPr>
          <w:del w:id="762" w:author="GHT" w:date="2017-09-14T16:14:00Z"/>
          <w:rFonts w:ascii="宋体" w:hAnsi="宋体" w:cs="Times New Roman"/>
          <w:sz w:val="23"/>
          <w:szCs w:val="23"/>
        </w:rPr>
      </w:pPr>
      <w:del w:id="763" w:author="GHT" w:date="2017-09-14T16:14:00Z">
        <w:r>
          <w:rPr>
            <w:rFonts w:ascii="宋体" w:hAnsi="宋体" w:cs="Times New Roman" w:hint="eastAsia"/>
            <w:sz w:val="23"/>
            <w:szCs w:val="23"/>
          </w:rPr>
          <w:delText>（</w:delText>
        </w:r>
        <w:r>
          <w:rPr>
            <w:rFonts w:ascii="宋体" w:hAnsi="宋体" w:cs="Times New Roman"/>
            <w:sz w:val="23"/>
            <w:szCs w:val="23"/>
          </w:rPr>
          <w:delText>4）补偿金金额=提前还本额×</w:delText>
        </w:r>
        <w:r>
          <w:rPr>
            <w:rFonts w:ascii="宋体" w:hAnsi="宋体" w:cs="Times New Roman" w:hint="eastAsia"/>
            <w:sz w:val="23"/>
            <w:szCs w:val="23"/>
          </w:rPr>
          <w:delText>____</w:delText>
        </w:r>
        <w:r>
          <w:rPr>
            <w:rFonts w:ascii="宋体" w:hAnsi="宋体" w:cs="Times New Roman"/>
            <w:sz w:val="23"/>
            <w:szCs w:val="23"/>
          </w:rPr>
          <w:delText>%；</w:delText>
        </w:r>
      </w:del>
    </w:p>
    <w:p w:rsidR="00C31EF0" w:rsidRDefault="00572EF5">
      <w:pPr>
        <w:snapToGrid w:val="0"/>
        <w:spacing w:line="360" w:lineRule="exact"/>
        <w:ind w:firstLineChars="200" w:firstLine="460"/>
        <w:rPr>
          <w:del w:id="764" w:author="GHT" w:date="2017-09-14T16:14:00Z"/>
          <w:rFonts w:ascii="宋体" w:hAnsi="宋体" w:cs="Times New Roman"/>
          <w:sz w:val="23"/>
          <w:szCs w:val="23"/>
        </w:rPr>
      </w:pPr>
      <w:del w:id="765" w:author="GHT" w:date="2017-09-14T16:14:00Z">
        <w:r>
          <w:rPr>
            <w:rFonts w:ascii="宋体" w:hAnsi="宋体" w:cs="Times New Roman" w:hint="eastAsia"/>
            <w:sz w:val="23"/>
            <w:szCs w:val="23"/>
          </w:rPr>
          <w:delText>（</w:delText>
        </w:r>
        <w:r>
          <w:rPr>
            <w:rFonts w:ascii="宋体" w:hAnsi="宋体" w:cs="Times New Roman"/>
            <w:sz w:val="23"/>
            <w:szCs w:val="23"/>
          </w:rPr>
          <w:delText>5）</w:delText>
        </w:r>
        <w:r>
          <w:rPr>
            <w:rFonts w:ascii="宋体" w:hAnsi="宋体" w:cs="Times New Roman" w:hint="eastAsia"/>
            <w:sz w:val="23"/>
            <w:szCs w:val="23"/>
          </w:rPr>
          <w:delText>______________________________________。</w:delText>
        </w:r>
      </w:del>
    </w:p>
    <w:p w:rsidR="00C31EF0" w:rsidRDefault="00572EF5">
      <w:pPr>
        <w:spacing w:line="360" w:lineRule="exact"/>
        <w:ind w:firstLine="465"/>
        <w:jc w:val="left"/>
        <w:rPr>
          <w:rFonts w:ascii="宋体" w:hAnsi="宋体" w:cs="Times New Roman"/>
          <w:sz w:val="23"/>
          <w:szCs w:val="23"/>
        </w:rPr>
      </w:pPr>
      <w:r>
        <w:rPr>
          <w:rFonts w:ascii="宋体" w:hAnsi="宋体" w:cs="Times New Roman" w:hint="eastAsia"/>
          <w:b/>
          <w:sz w:val="23"/>
          <w:szCs w:val="23"/>
        </w:rPr>
        <w:t>第九条  借款期限变更</w:t>
      </w:r>
    </w:p>
    <w:p w:rsidR="00C31EF0" w:rsidRDefault="00572EF5">
      <w:pPr>
        <w:spacing w:line="360" w:lineRule="exact"/>
        <w:ind w:firstLine="465"/>
        <w:jc w:val="left"/>
        <w:rPr>
          <w:rFonts w:ascii="宋体" w:hAnsi="宋体" w:cs="Times New Roman"/>
          <w:sz w:val="23"/>
          <w:szCs w:val="23"/>
        </w:rPr>
      </w:pPr>
      <w:r>
        <w:rPr>
          <w:rFonts w:ascii="宋体" w:hAnsi="宋体" w:cs="Times New Roman"/>
          <w:sz w:val="23"/>
          <w:szCs w:val="23"/>
        </w:rPr>
        <w:t>1.借款人要求调整借款期限的，应提前</w:t>
      </w:r>
      <w:r>
        <w:rPr>
          <w:rFonts w:ascii="宋体" w:hAnsi="宋体" w:cs="Times New Roman" w:hint="eastAsia"/>
          <w:sz w:val="23"/>
          <w:szCs w:val="23"/>
          <w:u w:val="single"/>
        </w:rPr>
        <w:t>叁拾</w:t>
      </w:r>
      <w:r>
        <w:rPr>
          <w:rFonts w:ascii="宋体" w:hAnsi="宋体" w:cs="Times New Roman" w:hint="eastAsia"/>
          <w:sz w:val="23"/>
          <w:szCs w:val="23"/>
        </w:rPr>
        <w:t>日向贷款人提出书面申请；经贷款人书面同意且征得保证人、抵押人和出质人同意后，签订期限变更协议，并办理担保等相关变更手续。</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2.借款人要求调整借款期限的次数不超过</w:t>
      </w:r>
      <w:r>
        <w:rPr>
          <w:rFonts w:ascii="宋体" w:hAnsi="宋体" w:cs="Times New Roman" w:hint="eastAsia"/>
          <w:sz w:val="23"/>
          <w:szCs w:val="23"/>
          <w:u w:val="single"/>
        </w:rPr>
        <w:t>壹</w:t>
      </w:r>
      <w:r>
        <w:rPr>
          <w:rFonts w:ascii="宋体" w:hAnsi="宋体" w:cs="Times New Roman" w:hint="eastAsia"/>
          <w:sz w:val="23"/>
          <w:szCs w:val="23"/>
        </w:rPr>
        <w:t>次。</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第十条  债权债务转让</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贷款人无需征得借款人、保证人、抵押人和出质人同意，即可将贷款人在本合同项下的权益转让给第三人。在转让后应该告知借款人、保证人、抵押人和出质人。</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借款人要求将本合同项下的债务转让给第三人的，应提前</w:t>
      </w:r>
      <w:r>
        <w:rPr>
          <w:rFonts w:ascii="宋体" w:hAnsi="宋体" w:cs="Times New Roman" w:hint="eastAsia"/>
          <w:sz w:val="23"/>
          <w:szCs w:val="23"/>
          <w:u w:val="single"/>
        </w:rPr>
        <w:t>叁拾日</w:t>
      </w:r>
      <w:r>
        <w:rPr>
          <w:rFonts w:ascii="宋体" w:hAnsi="宋体" w:cs="Times New Roman" w:hint="eastAsia"/>
          <w:sz w:val="23"/>
          <w:szCs w:val="23"/>
        </w:rPr>
        <w:t>向贷款人提出书面申请；经贷款人书面同意并征得保证人、抵押人和出质人书面同意后，按贷款人要求办理相关手续。</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第十一条  借款人声明与保证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1.借款人向贷款人提供的所有信息、文件、资料和凭证均真实、完整、有效。</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2.未隐瞒涉及的未结诉讼或仲裁、承担的债务和担保及其他可能影响借款人财务状况和偿债能力的事项。</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3.按本合同约定使用借款、归还借款本息和支付有关费用。</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未按本合同约定归还或支付借款本金、利息（包括复利和罚息）、违约金、赔偿金、贷款人垫付的有关费用以及贷款人实现债权而发生的一切费用（包括但不限于诉讼费、律师费、财产保全费、差旅费、执行费、评估费、拍卖费等）时，贷款人可直接从借款人的任何账户中划收。借款人账户中的款项不足以偿还本合同项下</w:t>
      </w:r>
      <w:r>
        <w:rPr>
          <w:rFonts w:ascii="宋体" w:hAnsi="宋体" w:cs="Times New Roman" w:hint="eastAsia"/>
          <w:sz w:val="23"/>
          <w:szCs w:val="23"/>
        </w:rPr>
        <w:t>应付款项的，贷款人有权决定款项偿还本金、利息、罚息、复利和费用的顺序。</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5.当抵押物、质物价值减少、保证人财务状况恶化或因其他原因导致担保能力明显减弱或丧失时，提供经贷款人认可的其他担保。</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6.接受并配合贷款人的检查与监督。</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7.当发生下列事件时，借款人应在事件始发</w:t>
      </w:r>
      <w:r>
        <w:rPr>
          <w:rFonts w:ascii="宋体" w:hAnsi="宋体" w:cs="Times New Roman" w:hint="eastAsia"/>
          <w:sz w:val="23"/>
          <w:szCs w:val="23"/>
          <w:u w:val="single"/>
        </w:rPr>
        <w:t>伍日</w:t>
      </w:r>
      <w:r>
        <w:rPr>
          <w:rFonts w:ascii="宋体" w:hAnsi="宋体" w:cs="Times New Roman" w:hint="eastAsia"/>
          <w:sz w:val="23"/>
          <w:szCs w:val="23"/>
        </w:rPr>
        <w:t>内书面告知贷款人：</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 xml:space="preserve">1）借款人改变住所、通信地址、工作单位等联系方式。    </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lastRenderedPageBreak/>
        <w:t>（</w:t>
      </w:r>
      <w:r>
        <w:rPr>
          <w:rFonts w:ascii="宋体" w:hAnsi="宋体" w:cs="Times New Roman"/>
          <w:sz w:val="23"/>
          <w:szCs w:val="23"/>
        </w:rPr>
        <w:t xml:space="preserve">2）借款人与售房人之间的房屋买卖合同可能被确认无效、被解除、被撤销或事实上已经被确认无效、被解除、被撤销。    </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3）借款人发生债权债务纠纷而引起诉讼、仲裁。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4）抵押物被列入拆迁范围</w:t>
      </w:r>
      <w:r>
        <w:rPr>
          <w:rFonts w:ascii="宋体" w:hAnsi="宋体" w:cs="Times New Roman" w:hint="eastAsia"/>
          <w:sz w:val="23"/>
          <w:szCs w:val="23"/>
        </w:rPr>
        <w:t>。</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5）出现其他不利于贷款人债权实现的事项。</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 xml:space="preserve">第十二条  </w:t>
      </w:r>
      <w:r>
        <w:rPr>
          <w:rFonts w:ascii="宋体" w:hAnsi="宋体" w:cs="Times New Roman" w:hint="eastAsia"/>
          <w:sz w:val="23"/>
          <w:szCs w:val="23"/>
        </w:rPr>
        <w:t>本合同签订后至借款发放前，若借款人与售房人就所购房屋的权属、质量等问题发生纠纷，或出现可能导致借款人还款能力恶化的事项，贷款人有权解除本合同。</w:t>
      </w:r>
    </w:p>
    <w:p w:rsidR="00C31EF0" w:rsidRDefault="00572EF5">
      <w:pPr>
        <w:spacing w:line="360" w:lineRule="exact"/>
        <w:jc w:val="center"/>
        <w:rPr>
          <w:rFonts w:ascii="宋体" w:hAnsi="宋体" w:cs="Times New Roman"/>
          <w:b/>
          <w:bCs/>
          <w:sz w:val="23"/>
          <w:szCs w:val="23"/>
        </w:rPr>
      </w:pPr>
      <w:r>
        <w:rPr>
          <w:rFonts w:ascii="宋体" w:hAnsi="宋体" w:cs="Times New Roman" w:hint="eastAsia"/>
          <w:b/>
          <w:bCs/>
          <w:sz w:val="23"/>
          <w:szCs w:val="23"/>
        </w:rPr>
        <w:t>担保</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第十三条  保证担保</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1.保证人为借款人依本合同所形成的债务提供连带责任保证。本合同项下有多个保证人的，各保证人共同对债权人承担连带责任。</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2.保证范围为本合同项下的借款本金、利息（包括复利和罚息）、违约金、赔偿金、贷款人垫付的有关费用以及贷款人实现债权而发生的一切费用（包括但不限于诉讼费、律师费、财产保全费、差旅费、执行费、评估费、拍卖费等）。</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3.保证期间为本合同约定的借款人债务履行期限届满之日起两年。借款人与贷款人达成期限变更协议的，保证人继续承担保证责任，保证期间自期限变更协议约定的债务履行期限届满之日起两年。若发生法律、法规规定或本合同约定的事项，导致贷款人宣布本合同项下债务提前到期的，保证期间为自贷款人确定的债务提前到期之日起两年。</w:t>
      </w:r>
    </w:p>
    <w:p w:rsidR="00C31EF0" w:rsidRDefault="00572EF5">
      <w:pPr>
        <w:spacing w:line="360" w:lineRule="exact"/>
        <w:jc w:val="left"/>
        <w:rPr>
          <w:rFonts w:ascii="宋体" w:hAnsi="宋体" w:cs="Times New Roman"/>
          <w:sz w:val="23"/>
          <w:szCs w:val="23"/>
          <w:u w:val="single"/>
        </w:rPr>
      </w:pPr>
      <w:r>
        <w:rPr>
          <w:rFonts w:ascii="宋体" w:hAnsi="宋体" w:cs="Times New Roman"/>
          <w:sz w:val="23"/>
          <w:szCs w:val="23"/>
        </w:rPr>
        <w:t xml:space="preserve">    4.若借款人以本合同项下所购房屋作抵押的，由保证人</w:t>
      </w:r>
    </w:p>
    <w:p w:rsidR="00C31EF0" w:rsidRDefault="00572EF5">
      <w:pPr>
        <w:spacing w:line="360" w:lineRule="exact"/>
        <w:jc w:val="left"/>
        <w:rPr>
          <w:rFonts w:ascii="宋体" w:hAnsi="宋体" w:cs="Times New Roman"/>
          <w:sz w:val="23"/>
          <w:szCs w:val="23"/>
        </w:rPr>
      </w:pPr>
      <w:r>
        <w:rPr>
          <w:rFonts w:ascii="宋体" w:hAnsi="宋体" w:cs="Times New Roman" w:hint="eastAsia"/>
          <w:sz w:val="23"/>
          <w:szCs w:val="23"/>
        </w:rPr>
        <w:t>提供阶段性保证担保。阶段性保证人自本合同签订之日起，至借款人取得房地产证书、办妥正式的抵押登记并将有关抵押文件交贷款人收执之日止，为借款人的债务承担连带保证责任。本项约定的保证责任终止情形出现之前，阶段性保证人的保证期间为借款人每期债务期限届满之日起两年。借款人与贷款人达成每期债务期限变更协议的，阶段性保证人继续承担保证责任，保证期间自协议变更后的每期债务期限届满之日起两年。若发生法律、法规规定或本合同约定的事项，导致贷款人宣布本合同项下全部债务提前到期的，保证期间为自贷款人确定的债务提前到期之日起两年。除本条第</w:t>
      </w:r>
      <w:r>
        <w:rPr>
          <w:rFonts w:ascii="宋体" w:hAnsi="宋体" w:cs="Times New Roman"/>
          <w:sz w:val="23"/>
          <w:szCs w:val="23"/>
        </w:rPr>
        <w:t>3项外，本合同其他约定均适用于本项约定的保证人。</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5.保证人声明与保证：</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w:t>
      </w:r>
      <w:r>
        <w:rPr>
          <w:rFonts w:ascii="宋体" w:hAnsi="宋体" w:cs="Times New Roman"/>
          <w:b/>
          <w:sz w:val="23"/>
          <w:szCs w:val="23"/>
        </w:rPr>
        <w:t>1）保证人向贷款人提供的所有文件、资料和凭证均真实、完整、有效；</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lastRenderedPageBreak/>
        <w:t>（</w:t>
      </w:r>
      <w:r>
        <w:rPr>
          <w:rFonts w:ascii="宋体" w:hAnsi="宋体" w:cs="Times New Roman"/>
          <w:b/>
          <w:sz w:val="23"/>
          <w:szCs w:val="23"/>
        </w:rPr>
        <w:t>2）当借款人未能按本合同约定履行债务的，无论贷款人对本合同项下的债</w:t>
      </w:r>
      <w:r>
        <w:rPr>
          <w:rFonts w:ascii="宋体" w:hAnsi="宋体" w:cs="Times New Roman" w:hint="eastAsia"/>
          <w:b/>
          <w:sz w:val="23"/>
          <w:szCs w:val="23"/>
        </w:rPr>
        <w:t>权是否拥有其他担保，贷款人均有权要求保证人在其担保范围内承担全额保证责任；</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w:t>
      </w:r>
      <w:r>
        <w:rPr>
          <w:rFonts w:ascii="宋体" w:hAnsi="宋体" w:cs="Times New Roman"/>
          <w:b/>
          <w:sz w:val="23"/>
          <w:szCs w:val="23"/>
        </w:rPr>
        <w:t>3）保证人不按本合同约定履行保证责任时，贷款人有权直接从保证人的任何账户中划收相关款项；</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w:t>
      </w:r>
      <w:r>
        <w:rPr>
          <w:rFonts w:ascii="宋体" w:hAnsi="宋体" w:cs="Times New Roman"/>
          <w:b/>
          <w:sz w:val="23"/>
          <w:szCs w:val="23"/>
        </w:rPr>
        <w:t>4）当发生以下事件时，保证人须在事件始发</w:t>
      </w:r>
      <w:r>
        <w:rPr>
          <w:rFonts w:ascii="宋体" w:hAnsi="宋体" w:cs="Times New Roman" w:hint="eastAsia"/>
          <w:b/>
          <w:sz w:val="23"/>
          <w:szCs w:val="23"/>
          <w:u w:val="single"/>
        </w:rPr>
        <w:t>伍日</w:t>
      </w:r>
      <w:r>
        <w:rPr>
          <w:rFonts w:ascii="宋体" w:hAnsi="宋体" w:cs="Times New Roman" w:hint="eastAsia"/>
          <w:b/>
          <w:sz w:val="23"/>
          <w:szCs w:val="23"/>
        </w:rPr>
        <w:t>内书面告知贷款人：经营出现严重困难或财务状况恶化；法定代表人、住所、通讯方式等发生变化；借款人与售房人之间的房屋买卖合同可能被确认无效、被解除、被撤销或事实上已经被确认无效、被解除、被撤销；出现其他不利于贷款人债权实现的事项；</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w:t>
      </w:r>
      <w:r>
        <w:rPr>
          <w:rFonts w:ascii="宋体" w:hAnsi="宋体" w:cs="Times New Roman"/>
          <w:b/>
          <w:sz w:val="23"/>
          <w:szCs w:val="23"/>
        </w:rPr>
        <w:t>5）保证人已充分认识到利率风险，如合同采用浮动利率，保证人愿承担因利率浮动而增加的保证责任；</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6.保证人发生主体资格、资本结构、经营体制、经营财务状况等变化，影响担保能力的，保证人须根据贷款人要求提供新的担保，或提前履行保证责任；</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7.保证期间，保证人不得向第三方提供超出其自身负担能力的担保；</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8.保证期间，贷款人根据本合同约定宣布贷款提前到期、提前收回已发放贷款本息的，贷款人有权要求保证人</w:t>
      </w:r>
      <w:r>
        <w:rPr>
          <w:rFonts w:ascii="宋体" w:hAnsi="宋体" w:cs="Times New Roman" w:hint="eastAsia"/>
          <w:b/>
          <w:sz w:val="23"/>
          <w:szCs w:val="23"/>
        </w:rPr>
        <w:t>在该提前到期日起即承担全额保证责任。</w:t>
      </w:r>
    </w:p>
    <w:p w:rsidR="00C31EF0" w:rsidRDefault="00572EF5">
      <w:pPr>
        <w:spacing w:line="360" w:lineRule="exact"/>
        <w:ind w:firstLineChars="196" w:firstLine="453"/>
        <w:jc w:val="left"/>
        <w:rPr>
          <w:rFonts w:ascii="宋体" w:hAnsi="宋体" w:cs="Times New Roman"/>
          <w:sz w:val="23"/>
          <w:szCs w:val="23"/>
        </w:rPr>
      </w:pPr>
      <w:r>
        <w:rPr>
          <w:rFonts w:ascii="宋体" w:hAnsi="宋体" w:cs="Times New Roman" w:hint="eastAsia"/>
          <w:b/>
          <w:sz w:val="23"/>
          <w:szCs w:val="23"/>
        </w:rPr>
        <w:t>第十四条  抵押担保</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l.抵押人自愿将编号为</w:t>
      </w:r>
      <w:ins w:id="766" w:author="sunjian1" w:date="2017-10-23T11:59:00Z">
        <w:r>
          <w:rPr>
            <w:rFonts w:ascii="宋体" w:hAnsi="宋体" w:cs="Times New Roman" w:hint="eastAsia"/>
            <w:sz w:val="23"/>
            <w:szCs w:val="23"/>
          </w:rPr>
          <w:t>成农</w:t>
        </w:r>
        <w:r>
          <w:rPr>
            <w:rFonts w:ascii="宋体" w:hAnsi="宋体" w:cs="Times New Roman" w:hint="eastAsia"/>
            <w:sz w:val="23"/>
            <w:szCs w:val="23"/>
            <w:u w:val="single"/>
            <w:rPrChange w:id="767" w:author="sunjian1" w:date="2017-10-23T11:59:00Z">
              <w:rPr>
                <w:rFonts w:ascii="宋体" w:hAnsi="宋体" w:cs="Times New Roman" w:hint="eastAsia"/>
                <w:sz w:val="23"/>
                <w:szCs w:val="23"/>
              </w:rPr>
            </w:rPrChange>
          </w:rPr>
          <w:t>商郫红个房抵</w:t>
        </w:r>
        <w:r>
          <w:rPr>
            <w:rFonts w:ascii="宋体" w:hAnsi="宋体" w:cs="Times New Roman"/>
            <w:sz w:val="23"/>
            <w:szCs w:val="23"/>
            <w:u w:val="single"/>
            <w:rPrChange w:id="768" w:author="sunjian1" w:date="2017-10-23T11:59:00Z">
              <w:rPr>
                <w:rFonts w:ascii="宋体" w:hAnsi="宋体" w:cs="Times New Roman"/>
                <w:sz w:val="23"/>
                <w:szCs w:val="23"/>
              </w:rPr>
            </w:rPrChange>
          </w:rPr>
          <w:t>X201</w:t>
        </w:r>
      </w:ins>
      <w:ins w:id="769" w:author="sunjian1" w:date="2019-03-18T15:30:00Z">
        <w:r>
          <w:rPr>
            <w:rFonts w:ascii="宋体" w:hAnsi="宋体" w:cs="Times New Roman" w:hint="eastAsia"/>
            <w:sz w:val="23"/>
            <w:szCs w:val="23"/>
            <w:u w:val="single"/>
          </w:rPr>
          <w:t>9</w:t>
        </w:r>
      </w:ins>
      <w:ins w:id="770" w:author="sunjian1" w:date="2017-10-23T11:59:00Z">
        <w:r>
          <w:rPr>
            <w:rFonts w:ascii="宋体" w:hAnsi="宋体" w:cs="Times New Roman"/>
            <w:sz w:val="23"/>
            <w:szCs w:val="23"/>
            <w:u w:val="single"/>
            <w:rPrChange w:id="771" w:author="sunjian1" w:date="2017-10-23T11:59:00Z">
              <w:rPr>
                <w:rFonts w:ascii="宋体" w:hAnsi="宋体" w:cs="Times New Roman"/>
                <w:sz w:val="23"/>
                <w:szCs w:val="23"/>
              </w:rPr>
            </w:rPrChange>
          </w:rPr>
          <w:t>00</w:t>
        </w:r>
        <w:r>
          <w:rPr>
            <w:rFonts w:ascii="宋体" w:hAnsi="宋体" w:cs="Times New Roman" w:hint="eastAsia"/>
            <w:sz w:val="23"/>
            <w:szCs w:val="23"/>
            <w:u w:val="single"/>
          </w:rPr>
          <w:t xml:space="preserve">　　　</w:t>
        </w:r>
      </w:ins>
      <w:r>
        <w:rPr>
          <w:rFonts w:ascii="宋体" w:hAnsi="宋体" w:cs="Times New Roman" w:hint="eastAsia"/>
          <w:sz w:val="23"/>
          <w:szCs w:val="23"/>
        </w:rPr>
        <w:t>的《抵押物清单》所列之财产抵押给贷款人，作为借款人偿还本合同项下贷款的担保。抵押物财产之共有人同意抵押人将抵押财产抵押给贷款人，作为本合同项下借款的担保，并承诺与抵押人共同承担相应的责任与义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2.上述抵押物最终价值以抵押权实现时实际处理抵押物的净收入为准。</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抵押担保范围为本合同项下的借款本金、利息（包括复利和罚息）、违约金、赔偿金、贷款人垫付的有关费用以及贷款人实现债权和抵押权而发生的一切费用（包括但不限于诉讼费、律师费、财产保全费、差旅费、执行费、评估费、拍卖费等）。</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4.抵押人声明与保证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1）抵押人对抵押物拥有充分的、无争议的所有权或处分权；</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2）抵押物依法可以流通或转让；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3）抵押物没有被查封、被扣押等影响抵押权人行使权利的情况；</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4）抵押人没有隐瞒抵押物项下拖欠税款、工程款等款项及抵押物出租的情况；</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lastRenderedPageBreak/>
        <w:t>（</w:t>
      </w:r>
      <w:r>
        <w:rPr>
          <w:rFonts w:ascii="宋体" w:hAnsi="宋体" w:cs="Times New Roman"/>
          <w:sz w:val="23"/>
          <w:szCs w:val="23"/>
        </w:rPr>
        <w:t>5）抵押人已就本合同项下抵押事宜征得抵押物共有人同意；</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6）</w:t>
      </w:r>
      <w:r>
        <w:rPr>
          <w:rFonts w:ascii="宋体" w:hAnsi="宋体" w:cs="Times New Roman" w:hint="eastAsia"/>
          <w:sz w:val="23"/>
          <w:szCs w:val="23"/>
        </w:rPr>
        <w:t>如抵押物为房产的，抵押人同意在贷款人依法采取查封、拍卖、变卖、抵债等方式处置抵押房产时，无条件迁出抵押房产并自行解决本人及所抚养家属最低生活标准所必需的居住房屋和普通生活必需品；无法解决的，抵押人同意接受贷款人安排的临时住所或短期租赁的房屋，由此所产生的一切费用由抵押人承担；</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7）抵押物不存在其他影响贷款人实现抵押权的情形</w:t>
      </w:r>
      <w:r>
        <w:rPr>
          <w:rFonts w:ascii="宋体" w:hAnsi="宋体" w:cs="Times New Roman" w:hint="eastAsia"/>
          <w:sz w:val="23"/>
          <w:szCs w:val="23"/>
        </w:rPr>
        <w:t>；</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8）抵押人已充分认识到利率风险，如合同采用浮动利率，抵押人愿承担因利率浮动而增加的担保责任</w:t>
      </w:r>
      <w:r>
        <w:rPr>
          <w:rFonts w:ascii="宋体" w:hAnsi="宋体" w:cs="Times New Roman" w:hint="eastAsia"/>
          <w:sz w:val="23"/>
          <w:szCs w:val="23"/>
        </w:rPr>
        <w:t>；</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9）抵押物被列入拆迁范围或涉入诉讼、仲裁的，在</w:t>
      </w:r>
      <w:r>
        <w:rPr>
          <w:rFonts w:ascii="宋体" w:hAnsi="宋体" w:cs="Times New Roman" w:hint="eastAsia"/>
          <w:sz w:val="23"/>
          <w:szCs w:val="23"/>
          <w:u w:val="single"/>
        </w:rPr>
        <w:t>叁日</w:t>
      </w:r>
      <w:r>
        <w:rPr>
          <w:rFonts w:ascii="宋体" w:hAnsi="宋体" w:cs="Times New Roman" w:hint="eastAsia"/>
          <w:sz w:val="23"/>
          <w:szCs w:val="23"/>
        </w:rPr>
        <w:t>内书面告知借款人与贷款人。</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5.抵押权的效力</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抵押权的效力及于抵押物的从物、从权利、替代物、附合物、混合物、加工物、孳息等。</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6.抵押物的保管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w:t>
      </w:r>
      <w:r>
        <w:rPr>
          <w:rFonts w:ascii="宋体" w:hAnsi="宋体"/>
          <w:sz w:val="23"/>
          <w:szCs w:val="23"/>
        </w:rPr>
        <w:t>）</w:t>
      </w:r>
      <w:r>
        <w:rPr>
          <w:rFonts w:ascii="宋体" w:hAnsi="宋体" w:hint="eastAsia"/>
          <w:sz w:val="23"/>
          <w:szCs w:val="23"/>
        </w:rPr>
        <w:t>抵押人同意自本合同签订之日起至抵押权解除之日期间将抵押物权利证书原件交由抵押权人保管。</w:t>
      </w:r>
      <w:r>
        <w:rPr>
          <w:rFonts w:ascii="宋体" w:hAnsi="宋体"/>
          <w:sz w:val="23"/>
          <w:szCs w:val="23"/>
        </w:rPr>
        <w:t>本合同项下抵押物由抵押人保管</w:t>
      </w:r>
      <w:r>
        <w:rPr>
          <w:rFonts w:ascii="宋体" w:hAnsi="宋体" w:hint="eastAsia"/>
          <w:sz w:val="23"/>
          <w:szCs w:val="23"/>
        </w:rPr>
        <w:t>。抵押</w:t>
      </w:r>
      <w:r>
        <w:rPr>
          <w:rFonts w:ascii="宋体" w:hAnsi="宋体" w:cs="Times New Roman" w:hint="eastAsia"/>
          <w:sz w:val="23"/>
          <w:szCs w:val="23"/>
        </w:rPr>
        <w:t>人对抵押物负有妥善保管的义务。贷款人有权对抵押物管理情况进行监督检查。</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2）在本合同有效期内，未经贷款人书面同意，抵押人不得对抵押物做出赠与、转让、出售、出租</w:t>
      </w:r>
      <w:r>
        <w:rPr>
          <w:rFonts w:ascii="宋体" w:hAnsi="宋体" w:hint="eastAsia"/>
          <w:sz w:val="23"/>
          <w:szCs w:val="23"/>
        </w:rPr>
        <w:t>、再次抵押、质押</w:t>
      </w:r>
      <w:r>
        <w:rPr>
          <w:rFonts w:ascii="宋体" w:hAnsi="宋体" w:cs="Times New Roman"/>
          <w:sz w:val="23"/>
          <w:szCs w:val="23"/>
        </w:rPr>
        <w:t>或其他任何可能对抵押权不利的处分。经贷款人书面同意，抵押人转让、出租、出售抵押物所得价款，应用于提前清偿所担保的主合同项下债务。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3）本合同有效期内，抵押物毁损、灭失或被征用的，抵押人应及时采取有效措施防止损失扩大，同时立即书面通知贷款人。抵押人由此所获得的赔偿金、补偿金、保险金等优先用于偿还本合同项下债务。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4）本合同有效期内，抵押物价值减少的，贷款人有权要求抵押人恢复抵押物的价值或提供贷款人认可的担保</w:t>
      </w:r>
      <w:r>
        <w:rPr>
          <w:rFonts w:ascii="宋体" w:hAnsi="宋体" w:cs="Times New Roman" w:hint="eastAsia"/>
          <w:sz w:val="23"/>
          <w:szCs w:val="23"/>
        </w:rPr>
        <w:t>。抵押人拒绝恢复或者不提供担保的，贷款人有权宣布贷款提前到期，要求借款人履行债务，或提前行使抵押权。</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7.抵押登记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抵押人、贷款人（或贷款人认可的中介机构）在本合同签订后凭本合同、财产的权属证照及相关文件到有关登记机关申办抵押预登记（备案）或抵押登记手续，并将抵押物的抵押登记备案证明、他项权利证书及其他抵押登记权利证书的正本原件交贷款人保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lastRenderedPageBreak/>
        <w:t>8.抵押权的实现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发生下列情况之一的，贷款人有权依法以抵押物折价，或者以拍卖、变卖抵押物的价款优先受偿：</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1）本合同项下的全部或部分债务本金或利息履行期限届满，贷款人未受清偿。</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2）发生本合同约定的贷款人可提前实现债权的其他情形。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3）发生本合同约定的贷款人可以实现抵押权的其他情形。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当借款人未能按本合同约定履行债务或发生本合同约定的贷款人实现抵押权的情形，无论贷款人对本合同项下的债权是否拥有其他担保，贷款人均有权要求抵押人以抵押物在其担保范围内承担担保责任。</w:t>
      </w:r>
    </w:p>
    <w:p w:rsidR="00C31EF0" w:rsidRDefault="00572EF5">
      <w:pPr>
        <w:spacing w:line="360" w:lineRule="exact"/>
        <w:ind w:firstLineChars="196" w:firstLine="453"/>
        <w:jc w:val="left"/>
        <w:rPr>
          <w:rFonts w:ascii="宋体" w:hAnsi="宋体" w:cs="Times New Roman"/>
          <w:sz w:val="23"/>
          <w:szCs w:val="23"/>
        </w:rPr>
      </w:pPr>
      <w:r>
        <w:rPr>
          <w:rFonts w:ascii="宋体" w:hAnsi="宋体" w:cs="Times New Roman" w:hint="eastAsia"/>
          <w:b/>
          <w:sz w:val="23"/>
          <w:szCs w:val="23"/>
        </w:rPr>
        <w:t>第十五条  质押担保</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 xml:space="preserve">l.出质人自愿将编号为 </w:t>
      </w:r>
      <w:r>
        <w:rPr>
          <w:rFonts w:ascii="宋体" w:hAnsi="宋体" w:cs="Times New Roman" w:hint="eastAsia"/>
          <w:sz w:val="23"/>
          <w:szCs w:val="23"/>
        </w:rPr>
        <w:t>的《质押物清单》所列之财产作为本合同项下债务的质物，上述清单作为本合同的组成部分。质物之共有人同意将财产出质，作为本合同项下借款的担保，并承诺与出质人共同承担相应的责任与义务。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2.本合同中的质物，指用于出质的动产或财产权利。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3.上述质物最终价值以质权实现时实际处理质物的净收入为准。</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质押担保范围为本合同项下的借款本金、利息（包括复利和罚息）、违约金、赔偿金、贷款人垫付的有关费用（包括但不限于质物的保管费用）以及贷款人实现债权和质权而发生的一切费用（包括但不限于诉讼费、律师费、财产保全费、差旅</w:t>
      </w:r>
      <w:r>
        <w:rPr>
          <w:rFonts w:ascii="宋体" w:hAnsi="宋体" w:cs="Times New Roman" w:hint="eastAsia"/>
          <w:sz w:val="23"/>
          <w:szCs w:val="23"/>
        </w:rPr>
        <w:t>费、执行费、评估费、拍卖费等）。</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5.出质人声明与保证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1）出质人对质物拥有充分的、无争议的所有权或处分权；</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2）质物依法可以流通或转让；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3）质物没有被查封、扣押、冻结、重复质押等影响质权人行使权利的情况；</w:t>
      </w:r>
    </w:p>
    <w:p w:rsidR="00C31EF0" w:rsidRDefault="00572EF5">
      <w:pPr>
        <w:tabs>
          <w:tab w:val="left" w:pos="1260"/>
        </w:tabs>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4）出质人没有隐瞒质物项下任何欠款情况；</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5）出质人已就本合同项下质押事宜征得质物共有人同意；</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6）质物不存在其他影响贷款人实现质权的情形；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7）出质人已充分认识到利率风险，如合同采用浮动利率，出质人愿承担因利率浮动而增加的担保责任；</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8）质物涉入诉讼、仲裁的，在三日内书面告知借款人与贷款人。</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lastRenderedPageBreak/>
        <w:t>6.质权的效力</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质权的效力及于质物的从物、从权利、替代物、附合物、混合物、加工物等和孳息。</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7.质物的保管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1）本合同项下质物及其权利凭证由贷款人保管</w:t>
      </w:r>
      <w:r>
        <w:rPr>
          <w:rFonts w:ascii="宋体" w:hAnsi="宋体" w:cs="Times New Roman" w:hint="eastAsia"/>
          <w:sz w:val="23"/>
          <w:szCs w:val="23"/>
        </w:rPr>
        <w:t>。贷款人对质物及其权利凭证负有妥善保管的义务。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2）在本合同有效期内，除本合同另有约定外，未经出质人书面同意，贷款人不得对质物做出赠与、转让、出售、出租、使用、许可他人使用、</w:t>
      </w:r>
      <w:r>
        <w:rPr>
          <w:rFonts w:ascii="宋体" w:hAnsi="宋体" w:cs="Times New Roman" w:hint="eastAsia"/>
          <w:sz w:val="23"/>
          <w:szCs w:val="23"/>
        </w:rPr>
        <w:t>抵押、</w:t>
      </w:r>
      <w:r>
        <w:rPr>
          <w:rFonts w:ascii="宋体" w:hAnsi="宋体" w:cs="Times New Roman"/>
          <w:sz w:val="23"/>
          <w:szCs w:val="23"/>
        </w:rPr>
        <w:t>转质等处分。</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3）本合同有效期内，质物毁损、灭失或被征用的，出质人获得的赔偿金、补偿金等优先用于偿还本合同项下债务。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本合同有效期内，质物有损坏或者价值明显减少的可能，足以危害贷款人权利的，贷款人可以要求出质人提供相应的担保。出质人不提供的，贷款人有权宣布贷款提前到期，要求借款人履行债务，或提前行使质权。</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8.出质登记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本合同签订后，出质人应在</w:t>
      </w:r>
      <w:r>
        <w:rPr>
          <w:rFonts w:ascii="宋体" w:hAnsi="宋体" w:cs="Times New Roman" w:hint="eastAsia"/>
          <w:sz w:val="23"/>
          <w:szCs w:val="23"/>
          <w:u w:val="single"/>
        </w:rPr>
        <w:t>伍</w:t>
      </w:r>
      <w:r>
        <w:rPr>
          <w:rFonts w:ascii="宋体" w:hAnsi="宋体" w:cs="Times New Roman" w:hint="eastAsia"/>
          <w:sz w:val="23"/>
          <w:szCs w:val="23"/>
        </w:rPr>
        <w:t>日内向贷款人移交质物及其权利凭证。若质权需在依法办理出质登记后设立的，出质人应根据贷款人要求并按照相关法律、法规办理出质登记手续。出质登记办妥后，由贷款人收存质物的出质登记权利证书的正本原件。</w:t>
      </w:r>
    </w:p>
    <w:p w:rsidR="00C31EF0" w:rsidRDefault="00572EF5">
      <w:pPr>
        <w:tabs>
          <w:tab w:val="left" w:pos="540"/>
        </w:tabs>
        <w:spacing w:line="360" w:lineRule="exact"/>
        <w:ind w:firstLineChars="200" w:firstLine="460"/>
        <w:jc w:val="left"/>
        <w:rPr>
          <w:rFonts w:ascii="宋体" w:hAnsi="宋体" w:cs="Times New Roman"/>
          <w:sz w:val="23"/>
          <w:szCs w:val="23"/>
        </w:rPr>
      </w:pPr>
      <w:r>
        <w:rPr>
          <w:rFonts w:ascii="宋体" w:hAnsi="宋体" w:cs="Times New Roman"/>
          <w:sz w:val="23"/>
          <w:szCs w:val="23"/>
        </w:rPr>
        <w:t>9.质权的实现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发生下列情况之一的，贷款人有权依法以质物折价，或者以拍卖、变卖质物的价款优先受偿：</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1）本合同项下的全部或部分债务本金或利息履行期限届满，贷款人未受清偿。</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2）发生本合同约定的贷款人可提前实现债权的其他情形。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3）发生本合同约定的贷款人可以实现质权的其他情形。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当借款人未能按本合同约定履行债务或发生本合同约定的贷款人实现质权的情形，无论贷款人对本合同项下的债权是否拥有其他担保，贷款人均有权要求出质人以质物在其担保范围内承担担保责任。</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第十六条  抵（质）押物的保险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贷款人、借款人、抵押人、出质人协商一致，</w:t>
      </w:r>
      <w:ins w:id="772" w:author="sunjian1" w:date="2017-10-23T11:51:00Z">
        <w:r>
          <w:rPr>
            <w:rFonts w:ascii="宋体" w:hAnsi="宋体" w:cs="Times New Roman" w:hint="eastAsia"/>
            <w:sz w:val="23"/>
            <w:szCs w:val="23"/>
          </w:rPr>
          <w:t>不办理</w:t>
        </w:r>
      </w:ins>
      <w:r>
        <w:rPr>
          <w:rFonts w:ascii="宋体" w:hAnsi="宋体" w:cs="Times New Roman" w:hint="eastAsia"/>
          <w:sz w:val="23"/>
          <w:szCs w:val="23"/>
        </w:rPr>
        <w:t>（办理</w:t>
      </w:r>
      <w:r>
        <w:rPr>
          <w:rFonts w:ascii="宋体" w:hAnsi="宋体" w:cs="Times New Roman"/>
          <w:sz w:val="23"/>
          <w:szCs w:val="23"/>
        </w:rPr>
        <w:t>/不办理）相关保险。</w:t>
      </w:r>
      <w:r>
        <w:rPr>
          <w:rFonts w:ascii="宋体" w:hAnsi="宋体" w:cs="Times New Roman"/>
          <w:sz w:val="23"/>
          <w:szCs w:val="23"/>
        </w:rPr>
        <w:lastRenderedPageBreak/>
        <w:t>办理保险的，贷款人为保险第一受益人；保险期不得短于借款期限；投保金额不得低于借款的全部本息额；保险单不得含有任何有损贷款人权益的限制性条款；借款期内，借款人、抵押人、出质人不得以任何理由中断或撤销保险。</w:t>
      </w:r>
    </w:p>
    <w:p w:rsidR="00C31EF0" w:rsidRDefault="00C31EF0">
      <w:pPr>
        <w:spacing w:line="360" w:lineRule="exact"/>
        <w:ind w:firstLineChars="200" w:firstLine="462"/>
        <w:jc w:val="left"/>
        <w:rPr>
          <w:rFonts w:ascii="宋体" w:hAnsi="宋体" w:cs="Times New Roman"/>
          <w:b/>
          <w:bCs/>
          <w:sz w:val="23"/>
          <w:szCs w:val="23"/>
        </w:rPr>
      </w:pPr>
    </w:p>
    <w:p w:rsidR="00C31EF0" w:rsidRDefault="00572EF5">
      <w:pPr>
        <w:spacing w:line="360" w:lineRule="exact"/>
        <w:jc w:val="center"/>
        <w:rPr>
          <w:rFonts w:ascii="宋体" w:hAnsi="宋体" w:cs="Times New Roman"/>
          <w:b/>
          <w:bCs/>
          <w:sz w:val="23"/>
          <w:szCs w:val="23"/>
        </w:rPr>
      </w:pPr>
      <w:r>
        <w:rPr>
          <w:rFonts w:ascii="宋体" w:hAnsi="宋体" w:cs="Times New Roman" w:hint="eastAsia"/>
          <w:b/>
          <w:bCs/>
          <w:sz w:val="23"/>
          <w:szCs w:val="23"/>
        </w:rPr>
        <w:t>违约责任</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第十七条  贷款人违约责任</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在借款人、保证人、抵押人和出质人履行本合同约定义务的前提下，贷款人未按期足额向借款人发放贷款，造成借款人损失的，应按违约数额和延期天数付给借款人违约金。违约金数额的计算与同期逾期贷款的利息计算方式相同。</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第十八条  借款人、保证人、抵押人、出质人的违约责任</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1.借款人未按本合同约定归还借款或未按本合同约定用途使用借款的，贷款人有权按本合同第四条</w:t>
      </w:r>
      <w:r>
        <w:rPr>
          <w:rFonts w:ascii="宋体" w:hAnsi="宋体" w:cs="Times New Roman" w:hint="eastAsia"/>
          <w:sz w:val="23"/>
          <w:szCs w:val="23"/>
        </w:rPr>
        <w:t>的约定对借款人计收罚息和复利。</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2.本合同有效期内，发生下列违约事项之一的，贷款人有权停止发放贷款，有权提前收回已发放贷款、行使抵押权或／和质权或／和要求保证人承担保证责任，</w:t>
      </w:r>
      <w:r>
        <w:rPr>
          <w:rFonts w:ascii="宋体" w:hAnsi="宋体" w:cs="Times New Roman" w:hint="eastAsia"/>
          <w:b/>
          <w:sz w:val="23"/>
          <w:szCs w:val="23"/>
        </w:rPr>
        <w:t>有权解除本合同，有权宣布借款人与贷款人签订的其他借款合同项下借款立即到期，有权要求借款人、保证人、抵押人、</w:t>
      </w:r>
      <w:proofErr w:type="gramStart"/>
      <w:r>
        <w:rPr>
          <w:rFonts w:ascii="宋体" w:hAnsi="宋体" w:cs="Times New Roman" w:hint="eastAsia"/>
          <w:b/>
          <w:sz w:val="23"/>
          <w:szCs w:val="23"/>
        </w:rPr>
        <w:t>出质人按本合同项下本金的</w:t>
      </w:r>
      <w:r>
        <w:rPr>
          <w:rFonts w:ascii="宋体" w:hAnsi="宋体" w:cs="Times New Roman"/>
          <w:b/>
          <w:sz w:val="23"/>
          <w:szCs w:val="23"/>
          <w:u w:val="single"/>
        </w:rPr>
        <w:t xml:space="preserve">  10</w:t>
      </w:r>
      <w:proofErr w:type="gramEnd"/>
      <w:r>
        <w:rPr>
          <w:rFonts w:ascii="宋体" w:hAnsi="宋体" w:cs="Times New Roman"/>
          <w:b/>
          <w:sz w:val="23"/>
          <w:szCs w:val="23"/>
          <w:u w:val="single"/>
        </w:rPr>
        <w:t xml:space="preserve">%  </w:t>
      </w:r>
      <w:r>
        <w:rPr>
          <w:rFonts w:ascii="宋体" w:hAnsi="宋体" w:cs="Times New Roman" w:hint="eastAsia"/>
          <w:b/>
          <w:sz w:val="23"/>
          <w:szCs w:val="23"/>
        </w:rPr>
        <w:t>支付违约金并承担赔偿责任或采取其他措施保全信贷资产：</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1）借款人未按本合同约定用途使用借款；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2）借款人连续三期或累计六期未足额偿还借款本息或未按本合同约定承担相关费用；</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3）借款人的财产代管人、继承人或受遗赠人、监护人拒绝为借款人偿还本合同项下债务；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4）借款人、保证人、抵押人或出质人违反其在本合同项下所作的任何声明与保证；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5）抵押人、出质人未经贷款人书面同意对抵押物、质物做出赠与、转让、出租或其他任何对抵押权、质权不利的处分；</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6）保证人未履行第十三条第6项的约定义务；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7）抵押人未配合贷款人履行第十四条第7项约定的手续；</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8）出质人未配合贷款人履行第十五条第8项约定的手续；</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9）抵押人、出质人中断或撤销已办理的保险；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lastRenderedPageBreak/>
        <w:t>（</w:t>
      </w:r>
      <w:r>
        <w:rPr>
          <w:rFonts w:ascii="宋体" w:hAnsi="宋体" w:cs="Times New Roman"/>
          <w:sz w:val="23"/>
          <w:szCs w:val="23"/>
        </w:rPr>
        <w:t>10）借款人、保证人、抵押人、出质人违反本合同其他约定或发生其他足以影响贷款人债权实现的事项。</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3.借款人不履行还款义务或保证人、抵押人、出质人不履行担保责任，贷款人可以就违约行为对外进行公开披露。</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 xml:space="preserve">第十九条  </w:t>
      </w:r>
      <w:r>
        <w:rPr>
          <w:rFonts w:ascii="宋体" w:hAnsi="宋体" w:cs="Times New Roman" w:hint="eastAsia"/>
          <w:sz w:val="23"/>
          <w:szCs w:val="23"/>
        </w:rPr>
        <w:t>因借款人违约致使贷款人采取诉讼或仲裁方式实现债权的，借款人应当承担贷款人为此支付的诉讼费、律师费、差旅费及其他实现债权的费用。</w:t>
      </w:r>
    </w:p>
    <w:p w:rsidR="00C31EF0" w:rsidRDefault="00C31EF0">
      <w:pPr>
        <w:spacing w:line="360" w:lineRule="exact"/>
        <w:ind w:firstLineChars="200" w:firstLine="462"/>
        <w:jc w:val="left"/>
        <w:rPr>
          <w:rFonts w:ascii="宋体" w:hAnsi="宋体" w:cs="Times New Roman"/>
          <w:b/>
          <w:bCs/>
          <w:sz w:val="23"/>
          <w:szCs w:val="23"/>
        </w:rPr>
      </w:pPr>
    </w:p>
    <w:p w:rsidR="00C31EF0" w:rsidRDefault="00572EF5">
      <w:pPr>
        <w:spacing w:line="360" w:lineRule="exact"/>
        <w:jc w:val="center"/>
        <w:rPr>
          <w:rFonts w:ascii="宋体" w:hAnsi="宋体" w:cs="Times New Roman"/>
          <w:b/>
          <w:bCs/>
          <w:sz w:val="23"/>
          <w:szCs w:val="23"/>
        </w:rPr>
      </w:pPr>
      <w:r>
        <w:rPr>
          <w:rFonts w:ascii="宋体" w:hAnsi="宋体" w:cs="Times New Roman" w:hint="eastAsia"/>
          <w:b/>
          <w:bCs/>
          <w:sz w:val="23"/>
          <w:szCs w:val="23"/>
        </w:rPr>
        <w:t>其他事项</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 xml:space="preserve">第二十条  </w:t>
      </w:r>
      <w:r>
        <w:rPr>
          <w:rFonts w:ascii="宋体" w:hAnsi="宋体" w:cs="Times New Roman" w:hint="eastAsia"/>
          <w:sz w:val="23"/>
          <w:szCs w:val="23"/>
        </w:rPr>
        <w:t>本合同有效期内，借款人本人因丧失民事行为能力、被宣告失踪、死亡而无监护人、继承人、财产代管人或受遗赠人的，贷款人有权停止发放贷款，有权提前收回已发放贷款、行使抵押权或／和质权或／和要求保证人承担保证责任，有权解除本合同，有权宣布借款人与贷款人签订的其他借款合同项下借款立即到期，有权要求借款人、保证人、抵押人、出质人支付解除合同的相关费用或采取其他措施保全信贷资产。</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 xml:space="preserve">第二十一条  </w:t>
      </w:r>
      <w:r>
        <w:rPr>
          <w:rFonts w:ascii="宋体" w:hAnsi="宋体" w:cs="Times New Roman" w:hint="eastAsia"/>
          <w:sz w:val="23"/>
          <w:szCs w:val="23"/>
        </w:rPr>
        <w:t>借款人因房屋买卖合同与售房人之间发生的任何纠纷，均不得影响借款人、保证人、抵押人和出质人履行其在本合同项下的承诺、保证、义务和责任。</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 xml:space="preserve">第二十二条  </w:t>
      </w:r>
      <w:r>
        <w:rPr>
          <w:rFonts w:ascii="宋体" w:hAnsi="宋体" w:cs="Times New Roman" w:hint="eastAsia"/>
          <w:sz w:val="23"/>
          <w:szCs w:val="23"/>
        </w:rPr>
        <w:t>本合同如涉及二人以上共同借款的，共同借款人对本合同项下的全部债务承担连带清偿责任。若借款人违约，贷款人有权要求任一借款人承担全部债务，并可依法行使抵押权、质权或</w:t>
      </w:r>
      <w:r>
        <w:rPr>
          <w:rFonts w:ascii="宋体" w:hAnsi="宋体" w:cs="Times New Roman"/>
          <w:sz w:val="23"/>
          <w:szCs w:val="23"/>
        </w:rPr>
        <w:t>/和要求保证人履行保证责任。</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bCs/>
          <w:sz w:val="23"/>
          <w:szCs w:val="23"/>
        </w:rPr>
        <w:t xml:space="preserve">第二十三条  </w:t>
      </w:r>
      <w:r>
        <w:rPr>
          <w:rFonts w:ascii="宋体" w:hAnsi="宋体" w:cs="Times New Roman" w:hint="eastAsia"/>
          <w:sz w:val="23"/>
          <w:szCs w:val="23"/>
        </w:rPr>
        <w:t>借款人承诺接受贷款人监督，加强环境和社会风险管理的约束性条款：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①承诺所有与环境和社会风险有关的行为、表现合规；</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②承诺建立健全环境和社会风险内部管理制度，并详细规定了借款人相关责任人员的责任、义务及处罚措施；</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③承诺建立健全环境和社会风险突发事件应急机制和措施；</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④承诺设立专门的部门和/或指定专门人员负责环境和社会风险事宜；</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⑤承诺配合贷款人或其认可的第三方对借款人环境和社会风险的评估检查；</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⑥面对公众或其他利益相关方对借款人控制环境和社会风险的表现的强烈质疑，承诺予以适当的回应或采取其他必要的行动；</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⑦承诺将督促借款人至关重要的关联方加强管理，防止将关联方的环境和社会</w:t>
      </w:r>
      <w:r>
        <w:rPr>
          <w:rFonts w:ascii="宋体" w:hAnsi="宋体" w:cs="Times New Roman" w:hint="eastAsia"/>
          <w:sz w:val="23"/>
          <w:szCs w:val="23"/>
        </w:rPr>
        <w:lastRenderedPageBreak/>
        <w:t>风险传染至借款人；</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⑧承诺履行贷款人认为与控制环境和社会风险有关的其他事项。</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第二十四条  费用承担</w:t>
      </w:r>
    </w:p>
    <w:p w:rsidR="00C31EF0" w:rsidRDefault="00572EF5">
      <w:pPr>
        <w:snapToGrid w:val="0"/>
        <w:spacing w:line="360" w:lineRule="exact"/>
        <w:ind w:firstLineChars="200" w:firstLine="462"/>
        <w:rPr>
          <w:rFonts w:ascii="宋体" w:hAnsi="宋体"/>
          <w:sz w:val="23"/>
          <w:szCs w:val="23"/>
        </w:rPr>
      </w:pPr>
      <w:r>
        <w:rPr>
          <w:rFonts w:ascii="宋体" w:hAnsi="宋体" w:hint="eastAsia"/>
          <w:b/>
          <w:sz w:val="23"/>
          <w:szCs w:val="23"/>
        </w:rPr>
        <w:t>贷款人为实现债权而实际发生的一切费用（包括但不限于诉讼费、仲裁费、财产保全费、差旅费、执行费、评估费、拍卖费、公证费、送达费、公告费、律师费等）均由借款人、保证人、抵押人或出质人承担。</w:t>
      </w:r>
      <w:r>
        <w:rPr>
          <w:rFonts w:ascii="宋体" w:hAnsi="宋体" w:cs="Times New Roman" w:hint="eastAsia"/>
          <w:b/>
          <w:sz w:val="23"/>
          <w:szCs w:val="23"/>
        </w:rPr>
        <w:t>贷款人有权直接从借款人、保证人、抵押人或出质人的任何账户中划收上述费用。</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第二十五条</w:t>
      </w:r>
      <w:r>
        <w:rPr>
          <w:rFonts w:ascii="宋体" w:hAnsi="宋体" w:cs="Times New Roman"/>
          <w:b/>
          <w:sz w:val="23"/>
          <w:szCs w:val="23"/>
        </w:rPr>
        <w:t xml:space="preserve"> 争议的解决</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本合同履行中发生争议，可由各方协商解决，也可按以下第</w:t>
      </w:r>
      <w:r>
        <w:rPr>
          <w:rFonts w:ascii="宋体" w:hAnsi="宋体" w:cs="Times New Roman" w:hint="eastAsia"/>
          <w:b/>
          <w:sz w:val="23"/>
          <w:szCs w:val="23"/>
          <w:u w:val="single"/>
        </w:rPr>
        <w:t>壹</w:t>
      </w:r>
      <w:r>
        <w:rPr>
          <w:rFonts w:ascii="宋体" w:hAnsi="宋体" w:cs="Times New Roman" w:hint="eastAsia"/>
          <w:b/>
          <w:sz w:val="23"/>
          <w:szCs w:val="23"/>
        </w:rPr>
        <w:t>种方式解决：</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1.诉讼。由</w:t>
      </w:r>
      <w:r>
        <w:rPr>
          <w:rFonts w:ascii="宋体" w:hAnsi="宋体" w:cs="Times New Roman" w:hint="eastAsia"/>
          <w:b/>
          <w:sz w:val="23"/>
          <w:szCs w:val="23"/>
          <w:u w:val="single"/>
        </w:rPr>
        <w:t>贷款人</w:t>
      </w:r>
      <w:r>
        <w:rPr>
          <w:rFonts w:ascii="宋体" w:hAnsi="宋体" w:cs="Times New Roman" w:hint="eastAsia"/>
          <w:b/>
          <w:sz w:val="23"/>
          <w:szCs w:val="23"/>
        </w:rPr>
        <w:t>住所地人民法院管辖。</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2.仲裁。提交</w:t>
      </w:r>
      <w:r>
        <w:rPr>
          <w:rFonts w:ascii="宋体" w:hAnsi="宋体" w:cs="Times New Roman" w:hint="eastAsia"/>
          <w:b/>
          <w:sz w:val="23"/>
          <w:szCs w:val="23"/>
        </w:rPr>
        <w:t>___</w:t>
      </w:r>
      <w:ins w:id="773" w:author="sunjian1" w:date="2017-10-23T11:52:00Z">
        <w:r>
          <w:rPr>
            <w:rFonts w:ascii="宋体" w:hAnsi="宋体" w:cs="Times New Roman" w:hint="eastAsia"/>
            <w:b/>
            <w:sz w:val="23"/>
            <w:szCs w:val="23"/>
          </w:rPr>
          <w:t>/</w:t>
        </w:r>
      </w:ins>
      <w:r>
        <w:rPr>
          <w:rFonts w:ascii="宋体" w:hAnsi="宋体" w:cs="Times New Roman" w:hint="eastAsia"/>
          <w:b/>
          <w:sz w:val="23"/>
          <w:szCs w:val="23"/>
        </w:rPr>
        <w:t>______（仲裁机构全称</w:t>
      </w:r>
      <w:proofErr w:type="gramStart"/>
      <w:r>
        <w:rPr>
          <w:rFonts w:ascii="宋体" w:hAnsi="宋体" w:cs="Times New Roman" w:hint="eastAsia"/>
          <w:b/>
          <w:sz w:val="23"/>
          <w:szCs w:val="23"/>
        </w:rPr>
        <w:t>）,（</w:t>
      </w:r>
      <w:proofErr w:type="gramEnd"/>
      <w:r>
        <w:rPr>
          <w:rFonts w:ascii="宋体" w:hAnsi="宋体" w:cs="Times New Roman" w:hint="eastAsia"/>
          <w:b/>
          <w:sz w:val="23"/>
          <w:szCs w:val="23"/>
        </w:rPr>
        <w:t>仲裁地点为：____</w:t>
      </w:r>
      <w:del w:id="774" w:author="sunjian1" w:date="2017-10-23T11:52:00Z">
        <w:r>
          <w:rPr>
            <w:rFonts w:ascii="宋体" w:hAnsi="宋体" w:cs="Times New Roman" w:hint="eastAsia"/>
            <w:b/>
            <w:sz w:val="23"/>
            <w:szCs w:val="23"/>
          </w:rPr>
          <w:delText>_</w:delText>
        </w:r>
      </w:del>
      <w:ins w:id="775" w:author="sunjian1" w:date="2017-10-23T11:52:00Z">
        <w:r>
          <w:rPr>
            <w:rFonts w:ascii="宋体" w:hAnsi="宋体" w:cs="Times New Roman" w:hint="eastAsia"/>
            <w:b/>
            <w:sz w:val="23"/>
            <w:szCs w:val="23"/>
          </w:rPr>
          <w:t>/</w:t>
        </w:r>
      </w:ins>
      <w:r>
        <w:rPr>
          <w:rFonts w:ascii="宋体" w:hAnsi="宋体" w:cs="Times New Roman" w:hint="eastAsia"/>
          <w:b/>
          <w:sz w:val="23"/>
          <w:szCs w:val="23"/>
        </w:rPr>
        <w:t>____），按其仲裁规则进行仲裁。</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在诉讼或仲裁期间，本合同不涉及争议的条款仍须履行。</w:t>
      </w:r>
    </w:p>
    <w:p w:rsidR="00C31EF0" w:rsidRDefault="00572EF5">
      <w:pPr>
        <w:tabs>
          <w:tab w:val="left" w:pos="540"/>
          <w:tab w:val="left" w:pos="720"/>
        </w:tabs>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第二十六条</w:t>
      </w:r>
      <w:r>
        <w:rPr>
          <w:rFonts w:ascii="宋体" w:hAnsi="宋体" w:cs="Times New Roman"/>
          <w:b/>
          <w:sz w:val="23"/>
          <w:szCs w:val="23"/>
        </w:rPr>
        <w:t xml:space="preserve"> 其他约定</w:t>
      </w:r>
    </w:p>
    <w:p w:rsidR="00C31EF0" w:rsidRDefault="00572EF5">
      <w:pPr>
        <w:tabs>
          <w:tab w:val="left" w:pos="540"/>
          <w:tab w:val="left" w:pos="720"/>
        </w:tabs>
        <w:spacing w:line="360" w:lineRule="exact"/>
        <w:ind w:firstLineChars="200" w:firstLine="460"/>
        <w:jc w:val="left"/>
        <w:rPr>
          <w:rFonts w:ascii="宋体" w:hAnsi="宋体" w:cs="Times New Roman"/>
          <w:sz w:val="23"/>
          <w:szCs w:val="23"/>
        </w:rPr>
      </w:pPr>
      <w:r>
        <w:rPr>
          <w:rFonts w:ascii="宋体" w:hAnsi="宋体" w:cs="Times New Roman"/>
          <w:sz w:val="23"/>
          <w:szCs w:val="23"/>
        </w:rPr>
        <w:t>1.</w:t>
      </w:r>
      <w:proofErr w:type="gramStart"/>
      <w:r>
        <w:rPr>
          <w:rFonts w:ascii="宋体" w:hAnsi="宋体" w:cs="Times New Roman"/>
          <w:sz w:val="23"/>
          <w:szCs w:val="23"/>
        </w:rPr>
        <w:t>本合同所称“</w:t>
      </w:r>
      <w:proofErr w:type="gramEnd"/>
      <w:r>
        <w:rPr>
          <w:rFonts w:ascii="宋体" w:hAnsi="宋体" w:cs="Times New Roman"/>
          <w:sz w:val="23"/>
          <w:szCs w:val="23"/>
        </w:rPr>
        <w:t>期限届满”或“到期”包括贷款人依照国家法律、法规规定或本合同的约定宣布本合同项下债务提前到期的情形。</w:t>
      </w:r>
    </w:p>
    <w:p w:rsidR="00C31EF0" w:rsidRDefault="00572EF5">
      <w:pPr>
        <w:tabs>
          <w:tab w:val="left" w:pos="540"/>
          <w:tab w:val="left" w:pos="720"/>
        </w:tabs>
        <w:spacing w:line="360" w:lineRule="exact"/>
        <w:ind w:firstLineChars="200" w:firstLine="460"/>
        <w:jc w:val="left"/>
        <w:rPr>
          <w:rFonts w:ascii="宋体" w:hAnsi="宋体" w:cs="Times New Roman"/>
          <w:sz w:val="23"/>
          <w:szCs w:val="23"/>
        </w:rPr>
      </w:pPr>
      <w:r>
        <w:rPr>
          <w:rFonts w:ascii="宋体" w:hAnsi="宋体" w:cs="Times New Roman"/>
          <w:sz w:val="23"/>
          <w:szCs w:val="23"/>
        </w:rPr>
        <w:t>2.借款人用本合同项下所购房屋作抵押担保的，借款人为本合同项下的抵押人。</w:t>
      </w:r>
    </w:p>
    <w:p w:rsidR="00C31EF0" w:rsidRDefault="00572EF5">
      <w:pPr>
        <w:tabs>
          <w:tab w:val="left" w:pos="540"/>
          <w:tab w:val="left" w:pos="720"/>
        </w:tabs>
        <w:spacing w:line="360" w:lineRule="exact"/>
        <w:ind w:firstLine="480"/>
        <w:jc w:val="left"/>
        <w:rPr>
          <w:rFonts w:ascii="宋体" w:hAnsi="宋体" w:cs="Times New Roman"/>
          <w:sz w:val="23"/>
          <w:szCs w:val="23"/>
        </w:rPr>
      </w:pPr>
      <w:r>
        <w:rPr>
          <w:rFonts w:ascii="宋体" w:hAnsi="宋体" w:cs="Times New Roman"/>
          <w:sz w:val="23"/>
          <w:szCs w:val="23"/>
        </w:rPr>
        <w:t>3.</w:t>
      </w:r>
      <w:r>
        <w:rPr>
          <w:rFonts w:ascii="宋体" w:hAnsi="宋体" w:cs="宋体" w:hint="eastAsia"/>
          <w:kern w:val="0"/>
          <w:sz w:val="22"/>
        </w:rPr>
        <w:t>未经贷款人事先书面同意，抵押人、出质人不得就本次授信业务的所有抵（质）押物再设置其他顺位的担保，否则视为借款人与抵押人、出质人违约，贷款人有权宣布贷款提前到期，要求借款人归还全部贷款本息、支付实现债权的费用并行使抵（质）押优先权。</w:t>
      </w:r>
    </w:p>
    <w:p w:rsidR="00C31EF0" w:rsidRDefault="00572EF5">
      <w:pPr>
        <w:tabs>
          <w:tab w:val="left" w:pos="540"/>
          <w:tab w:val="left" w:pos="720"/>
        </w:tabs>
        <w:spacing w:line="360" w:lineRule="exact"/>
        <w:ind w:firstLine="480"/>
        <w:jc w:val="left"/>
        <w:rPr>
          <w:rFonts w:ascii="宋体" w:hAnsi="宋体" w:cs="宋体"/>
          <w:kern w:val="0"/>
          <w:sz w:val="22"/>
        </w:rPr>
      </w:pPr>
      <w:r>
        <w:rPr>
          <w:rFonts w:ascii="宋体" w:hAnsi="宋体" w:cs="Times New Roman"/>
          <w:sz w:val="23"/>
          <w:szCs w:val="23"/>
        </w:rPr>
        <w:t>4.</w:t>
      </w:r>
      <w:r>
        <w:rPr>
          <w:rFonts w:hint="eastAsia"/>
        </w:rPr>
        <w:t xml:space="preserve"> </w:t>
      </w:r>
      <w:r>
        <w:rPr>
          <w:rFonts w:ascii="宋体" w:hAnsi="宋体" w:cs="宋体" w:hint="eastAsia"/>
          <w:b/>
          <w:kern w:val="0"/>
          <w:sz w:val="22"/>
        </w:rPr>
        <w:t>借款人同意贷款人向中国人民银行及信贷征信主管部门批准建立的信用数据库或有关单位、部门查询借款人的信用状况，并同意贷款人将借款人信息（含不良信息）提供给中国人民银行及信贷征信主管部门批准建立的信用数据库。借款人同意，贷款人为业务需要也可以合理使用并披露借款人信息（含不良信息）。</w:t>
      </w:r>
    </w:p>
    <w:p w:rsidR="00C31EF0" w:rsidRDefault="00572EF5">
      <w:pPr>
        <w:ind w:firstLineChars="200" w:firstLine="462"/>
        <w:rPr>
          <w:rFonts w:ascii="宋体" w:hAnsi="宋体" w:cs="宋体"/>
          <w:b/>
          <w:kern w:val="0"/>
          <w:sz w:val="22"/>
        </w:rPr>
      </w:pPr>
      <w:r>
        <w:rPr>
          <w:rFonts w:ascii="宋体" w:hAnsi="宋体" w:cs="Times New Roman"/>
          <w:b/>
          <w:sz w:val="23"/>
          <w:szCs w:val="23"/>
        </w:rPr>
        <w:t>5.</w:t>
      </w:r>
      <w:r>
        <w:rPr>
          <w:b/>
        </w:rPr>
        <w:t xml:space="preserve"> </w:t>
      </w:r>
      <w:r>
        <w:rPr>
          <w:rFonts w:ascii="宋体" w:hAnsi="宋体" w:cs="宋体" w:hint="eastAsia"/>
          <w:b/>
          <w:kern w:val="0"/>
          <w:sz w:val="22"/>
        </w:rPr>
        <w:t>本合同载明的联系人、地址、电话、电子邮箱等均为各方联系的固定方式，一方联系方式有变化应在变化后</w:t>
      </w:r>
      <w:r>
        <w:rPr>
          <w:rFonts w:ascii="宋体" w:hAnsi="宋体" w:cs="宋体"/>
          <w:b/>
          <w:kern w:val="0"/>
          <w:sz w:val="22"/>
        </w:rPr>
        <w:t xml:space="preserve"> 3 </w:t>
      </w:r>
      <w:r>
        <w:rPr>
          <w:rFonts w:ascii="宋体" w:hAnsi="宋体" w:cs="宋体" w:hint="eastAsia"/>
          <w:b/>
          <w:kern w:val="0"/>
          <w:sz w:val="22"/>
        </w:rPr>
        <w:t>日内书面通知对方，否则应承担由此引发的包括但不限于视为送达等一切法律后果。</w:t>
      </w:r>
    </w:p>
    <w:p w:rsidR="00C31EF0" w:rsidRDefault="00572EF5">
      <w:pPr>
        <w:spacing w:line="240" w:lineRule="auto"/>
        <w:ind w:firstLineChars="200" w:firstLine="462"/>
        <w:rPr>
          <w:ins w:id="776" w:author="郭昊太" w:date="2017-09-06T15:55:00Z"/>
          <w:rFonts w:ascii="宋体" w:hAnsi="宋体"/>
          <w:b/>
          <w:sz w:val="23"/>
          <w:szCs w:val="23"/>
        </w:rPr>
      </w:pPr>
      <w:ins w:id="777" w:author="郭昊太" w:date="2017-09-06T15:55:00Z">
        <w:r>
          <w:rPr>
            <w:rFonts w:ascii="宋体" w:hAnsi="宋体" w:hint="eastAsia"/>
            <w:b/>
            <w:sz w:val="23"/>
            <w:szCs w:val="23"/>
          </w:rPr>
          <w:t>各方就本合同中涉及各类通知、协议等文件及就合同发生纠纷时相关文件和法律文书的送达地址及法律后果作如下约定：</w:t>
        </w:r>
      </w:ins>
    </w:p>
    <w:p w:rsidR="00C31EF0" w:rsidRDefault="00572EF5">
      <w:pPr>
        <w:rPr>
          <w:ins w:id="778" w:author="郭昊太" w:date="2017-09-06T15:55:00Z"/>
          <w:rFonts w:ascii="宋体" w:hAnsi="宋体"/>
          <w:b/>
          <w:sz w:val="23"/>
          <w:szCs w:val="23"/>
        </w:rPr>
      </w:pPr>
      <w:ins w:id="779" w:author="郭昊太" w:date="2017-09-06T15:56:00Z">
        <w:r>
          <w:rPr>
            <w:rFonts w:ascii="宋体" w:hAnsi="宋体" w:hint="eastAsia"/>
            <w:b/>
            <w:sz w:val="23"/>
            <w:szCs w:val="23"/>
          </w:rPr>
          <w:t>贷款人</w:t>
        </w:r>
      </w:ins>
      <w:ins w:id="780" w:author="郭昊太" w:date="2017-09-06T15:55:00Z">
        <w:r>
          <w:rPr>
            <w:rFonts w:ascii="宋体" w:hAnsi="宋体" w:hint="eastAsia"/>
            <w:b/>
            <w:sz w:val="23"/>
            <w:szCs w:val="23"/>
          </w:rPr>
          <w:t>确认其有效的送达地址为：</w:t>
        </w:r>
      </w:ins>
      <w:ins w:id="781" w:author="GHT" w:date="2017-09-25T15:31:00Z">
        <w:r>
          <w:rPr>
            <w:rFonts w:ascii="宋体" w:hAnsi="宋体" w:hint="eastAsia"/>
            <w:b/>
            <w:sz w:val="23"/>
            <w:szCs w:val="23"/>
          </w:rPr>
          <w:t>_</w:t>
        </w:r>
      </w:ins>
      <w:ins w:id="782" w:author="sunjian1" w:date="2017-10-23T12:02:00Z">
        <w:r>
          <w:rPr>
            <w:rFonts w:ascii="宋体" w:hAnsi="宋体" w:cs="Times New Roman" w:hint="eastAsia"/>
            <w:sz w:val="23"/>
            <w:szCs w:val="23"/>
            <w:u w:val="single"/>
            <w:rPrChange w:id="783" w:author="sunjian1" w:date="2017-10-23T12:02:00Z">
              <w:rPr>
                <w:rFonts w:ascii="宋体" w:hAnsi="宋体" w:cs="Times New Roman" w:hint="eastAsia"/>
                <w:sz w:val="23"/>
                <w:szCs w:val="23"/>
              </w:rPr>
            </w:rPrChange>
          </w:rPr>
          <w:t>郫都区郫筒镇望丛东路</w:t>
        </w:r>
        <w:r>
          <w:rPr>
            <w:rFonts w:ascii="宋体" w:hAnsi="宋体" w:cs="Times New Roman"/>
            <w:sz w:val="23"/>
            <w:szCs w:val="23"/>
            <w:u w:val="single"/>
            <w:rPrChange w:id="784" w:author="sunjian1" w:date="2017-10-23T12:02:00Z">
              <w:rPr>
                <w:rFonts w:ascii="宋体" w:hAnsi="宋体" w:cs="Times New Roman"/>
                <w:sz w:val="23"/>
                <w:szCs w:val="23"/>
              </w:rPr>
            </w:rPrChange>
          </w:rPr>
          <w:t>198号</w:t>
        </w:r>
      </w:ins>
      <w:ins w:id="785" w:author="GHT" w:date="2017-09-25T15:31:00Z">
        <w:del w:id="786" w:author="sunjian1" w:date="2017-10-23T12:02:00Z">
          <w:r>
            <w:rPr>
              <w:rFonts w:ascii="宋体" w:hAnsi="宋体" w:hint="eastAsia"/>
              <w:b/>
              <w:sz w:val="23"/>
              <w:szCs w:val="23"/>
            </w:rPr>
            <w:delText>____________________________________</w:delText>
          </w:r>
        </w:del>
        <w:r>
          <w:rPr>
            <w:rFonts w:ascii="宋体" w:hAnsi="宋体" w:hint="eastAsia"/>
            <w:b/>
            <w:sz w:val="23"/>
            <w:szCs w:val="23"/>
          </w:rPr>
          <w:t>____</w:t>
        </w:r>
      </w:ins>
      <w:ins w:id="787" w:author="郭昊太" w:date="2017-09-06T15:55:00Z">
        <w:del w:id="788"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789" w:author="郭昊太" w:date="2017-09-06T15:55:00Z"/>
          <w:rFonts w:ascii="宋体" w:hAnsi="宋体"/>
          <w:b/>
          <w:sz w:val="23"/>
          <w:szCs w:val="23"/>
        </w:rPr>
      </w:pPr>
      <w:ins w:id="790" w:author="郭昊太" w:date="2017-09-06T15:55:00Z">
        <w:r>
          <w:rPr>
            <w:rFonts w:ascii="宋体" w:hAnsi="宋体" w:hint="eastAsia"/>
            <w:b/>
            <w:sz w:val="23"/>
            <w:szCs w:val="23"/>
          </w:rPr>
          <w:lastRenderedPageBreak/>
          <w:t>电子邮箱：_</w:t>
        </w:r>
      </w:ins>
      <w:ins w:id="791" w:author="sunjian1" w:date="2019-03-18T15:31:00Z">
        <w:r>
          <w:rPr>
            <w:rFonts w:ascii="宋体" w:hAnsi="宋体" w:cs="Times New Roman" w:hint="eastAsia"/>
            <w:sz w:val="23"/>
            <w:szCs w:val="23"/>
            <w:u w:val="single"/>
          </w:rPr>
          <w:t>chenli3</w:t>
        </w:r>
      </w:ins>
      <w:ins w:id="792" w:author="sunjian1" w:date="2017-10-23T12:03:00Z">
        <w:r>
          <w:rPr>
            <w:rFonts w:ascii="宋体" w:hAnsi="宋体" w:cs="Times New Roman" w:hint="eastAsia"/>
            <w:sz w:val="23"/>
            <w:szCs w:val="23"/>
            <w:u w:val="single"/>
            <w:rPrChange w:id="793" w:author="sunjian1" w:date="2017-10-23T12:03:00Z">
              <w:rPr>
                <w:rFonts w:ascii="宋体" w:hAnsi="宋体" w:cs="Times New Roman" w:hint="eastAsia"/>
                <w:sz w:val="23"/>
                <w:szCs w:val="23"/>
              </w:rPr>
            </w:rPrChange>
          </w:rPr>
          <w:t>＠</w:t>
        </w:r>
        <w:r>
          <w:rPr>
            <w:rFonts w:ascii="宋体" w:hAnsi="宋体" w:cs="Times New Roman"/>
            <w:sz w:val="23"/>
            <w:szCs w:val="23"/>
            <w:u w:val="single"/>
            <w:rPrChange w:id="794" w:author="sunjian1" w:date="2017-10-23T12:03:00Z">
              <w:rPr>
                <w:rFonts w:ascii="宋体" w:hAnsi="宋体" w:cs="Times New Roman"/>
                <w:sz w:val="23"/>
                <w:szCs w:val="23"/>
              </w:rPr>
            </w:rPrChange>
          </w:rPr>
          <w:t>cdrcb.com</w:t>
        </w:r>
      </w:ins>
      <w:ins w:id="795" w:author="郭昊太" w:date="2017-09-06T15:55:00Z">
        <w:del w:id="796" w:author="sunjian1" w:date="2017-10-23T12:03:00Z">
          <w:r>
            <w:rPr>
              <w:rFonts w:ascii="宋体" w:hAnsi="宋体" w:hint="eastAsia"/>
              <w:b/>
              <w:sz w:val="23"/>
              <w:szCs w:val="23"/>
            </w:rPr>
            <w:delText>__________________________</w:delText>
          </w:r>
        </w:del>
        <w:r>
          <w:rPr>
            <w:rFonts w:ascii="宋体" w:hAnsi="宋体" w:hint="eastAsia"/>
            <w:b/>
            <w:sz w:val="23"/>
            <w:szCs w:val="23"/>
          </w:rPr>
          <w:t>__；电话：_</w:t>
        </w:r>
        <w:del w:id="797" w:author="sunjian1" w:date="2017-10-23T12:03:00Z">
          <w:r>
            <w:rPr>
              <w:rFonts w:ascii="宋体" w:hAnsi="宋体"/>
              <w:b/>
              <w:sz w:val="23"/>
              <w:szCs w:val="23"/>
              <w:u w:val="single"/>
              <w:rPrChange w:id="798" w:author="sunjian1" w:date="2017-10-23T12:03:00Z">
                <w:rPr>
                  <w:rFonts w:ascii="宋体" w:hAnsi="宋体"/>
                  <w:b/>
                  <w:sz w:val="23"/>
                  <w:szCs w:val="23"/>
                </w:rPr>
              </w:rPrChange>
            </w:rPr>
            <w:delText>_________________</w:delText>
          </w:r>
        </w:del>
      </w:ins>
      <w:ins w:id="799" w:author="sunjian1" w:date="2017-10-23T12:03:00Z">
        <w:r>
          <w:rPr>
            <w:rFonts w:ascii="宋体" w:hAnsi="宋体"/>
            <w:b/>
            <w:sz w:val="23"/>
            <w:szCs w:val="23"/>
            <w:u w:val="single"/>
            <w:rPrChange w:id="800" w:author="sunjian1" w:date="2017-10-23T12:03:00Z">
              <w:rPr>
                <w:rFonts w:ascii="宋体" w:hAnsi="宋体"/>
                <w:b/>
                <w:sz w:val="23"/>
                <w:szCs w:val="23"/>
              </w:rPr>
            </w:rPrChange>
          </w:rPr>
          <w:t>028-87885188</w:t>
        </w:r>
      </w:ins>
      <w:ins w:id="801" w:author="郭昊太" w:date="2017-09-06T15:55:00Z">
        <w:r>
          <w:rPr>
            <w:rFonts w:ascii="宋体" w:hAnsi="宋体" w:hint="eastAsia"/>
            <w:b/>
            <w:sz w:val="23"/>
            <w:szCs w:val="23"/>
          </w:rPr>
          <w:t>____   。</w:t>
        </w:r>
      </w:ins>
    </w:p>
    <w:p w:rsidR="00C31EF0" w:rsidRDefault="00572EF5">
      <w:pPr>
        <w:rPr>
          <w:ins w:id="802" w:author="郭昊太" w:date="2017-09-06T15:55:00Z"/>
          <w:del w:id="803" w:author="GHT" w:date="2017-09-14T17:23:00Z"/>
          <w:rFonts w:ascii="宋体" w:hAnsi="宋体"/>
          <w:b/>
          <w:sz w:val="23"/>
          <w:szCs w:val="23"/>
        </w:rPr>
      </w:pPr>
      <w:ins w:id="804" w:author="郭昊太" w:date="2017-09-06T15:55:00Z">
        <w:del w:id="805" w:author="GHT" w:date="2017-09-14T17:23:00Z">
          <w:r>
            <w:rPr>
              <w:rFonts w:ascii="宋体" w:hAnsi="宋体" w:hint="eastAsia"/>
              <w:b/>
              <w:sz w:val="23"/>
              <w:szCs w:val="23"/>
            </w:rPr>
            <w:delText>QQ账号：_____________________________；微信账号：______________________。</w:delText>
          </w:r>
        </w:del>
      </w:ins>
    </w:p>
    <w:p w:rsidR="00C31EF0" w:rsidRDefault="00572EF5">
      <w:pPr>
        <w:rPr>
          <w:ins w:id="806" w:author="郭昊太" w:date="2017-09-06T15:55:00Z"/>
          <w:del w:id="807" w:author="GHT" w:date="2017-09-14T17:23:00Z"/>
          <w:rFonts w:ascii="宋体" w:hAnsi="宋体"/>
          <w:b/>
          <w:sz w:val="23"/>
          <w:szCs w:val="23"/>
        </w:rPr>
      </w:pPr>
      <w:ins w:id="808" w:author="郭昊太" w:date="2017-09-06T15:55:00Z">
        <w:del w:id="809" w:author="GHT" w:date="2017-09-14T17:23:00Z">
          <w:r>
            <w:rPr>
              <w:rFonts w:ascii="宋体" w:hAnsi="宋体" w:hint="eastAsia"/>
              <w:b/>
              <w:sz w:val="23"/>
              <w:szCs w:val="23"/>
            </w:rPr>
            <w:delText>短信号码：_____________________________；传真：_____________________  _。</w:delText>
          </w:r>
        </w:del>
      </w:ins>
    </w:p>
    <w:p w:rsidR="00C31EF0" w:rsidRDefault="00572EF5">
      <w:pPr>
        <w:rPr>
          <w:ins w:id="810" w:author="郭昊太" w:date="2017-09-06T15:55:00Z"/>
          <w:del w:id="811" w:author="sunjian1" w:date="2019-03-18T15:32:00Z"/>
          <w:rFonts w:ascii="宋体" w:hAnsi="宋体"/>
          <w:b/>
          <w:sz w:val="23"/>
          <w:szCs w:val="23"/>
        </w:rPr>
      </w:pPr>
      <w:ins w:id="812" w:author="郭昊太" w:date="2017-09-06T15:56:00Z">
        <w:r>
          <w:rPr>
            <w:rFonts w:ascii="宋体" w:hAnsi="宋体" w:hint="eastAsia"/>
            <w:b/>
            <w:sz w:val="23"/>
            <w:szCs w:val="23"/>
          </w:rPr>
          <w:t>借款人1</w:t>
        </w:r>
      </w:ins>
      <w:ins w:id="813" w:author="郭昊太" w:date="2017-09-06T15:55:00Z">
        <w:r>
          <w:rPr>
            <w:rFonts w:ascii="宋体" w:hAnsi="宋体" w:hint="eastAsia"/>
            <w:b/>
            <w:sz w:val="23"/>
            <w:szCs w:val="23"/>
          </w:rPr>
          <w:t>确认其有效的送达地址为</w:t>
        </w:r>
      </w:ins>
      <w:ins w:id="814" w:author="Zhang, Lester (DI SW CAS MS-AWS MAA CCC DEV)" w:date="2019-04-13T17:26:00Z">
        <w:r w:rsidR="0000614A">
          <w:rPr>
            <w:rFonts w:ascii="宋体" w:hAnsi="宋体" w:hint="eastAsia"/>
            <w:b/>
            <w:sz w:val="23"/>
            <w:szCs w:val="23"/>
          </w:rPr>
          <w:t>：</w:t>
        </w:r>
      </w:ins>
      <w:ins w:id="815" w:author="郭昊太" w:date="2017-09-06T15:55:00Z">
        <w:del w:id="816" w:author="Zhang, Lester (DI SW CAS MS-AWS MAA CCC DEV)" w:date="2019-04-13T17:26:00Z">
          <w:r w:rsidDel="0000614A">
            <w:rPr>
              <w:rFonts w:ascii="宋体" w:hAnsi="宋体" w:hint="eastAsia"/>
              <w:b/>
              <w:sz w:val="23"/>
              <w:szCs w:val="23"/>
            </w:rPr>
            <w:delText>：</w:delText>
          </w:r>
        </w:del>
      </w:ins>
      <w:ins w:id="817" w:author="Zhang, Lester (DI SW CAS MS-AWS MAA CCC DEV)" w:date="2019-04-13T17:25:00Z">
        <w:r w:rsidR="0000614A">
          <w:rPr>
            <w:rFonts w:ascii="宋体" w:cs="Times New Roman"/>
            <w:sz w:val="23"/>
            <w:szCs w:val="23"/>
            <w:u w:val="single"/>
          </w:rPr>
          <w:t/>
        </w:r>
      </w:ins>
      <w:ins w:id="821" w:author="Zhang, Lester (DI SW CAS MS-AWS MAA CCC DEV)" w:date="2019-04-13T17:31:00Z">
        <w:r w:rsidR="00247D66">
          <w:rPr>
            <w:rFonts w:ascii="宋体" w:hAnsi="宋体" w:cs="宋体" w:hint="eastAsia"/>
            <w:szCs w:val="21"/>
            <w:u w:val="single"/>
          </w:rPr>
          <w:t xml:space="preserve"> </w:t>
        </w:r>
        <w:r w:rsidR="00247D66" w:rsidRPr="00247D66">
          <w:rPr>
            <w:rFonts w:ascii="宋体" w:hAnsi="宋体" w:cs="宋体" w:hint="eastAsia"/>
            <w:szCs w:val="21"/>
            <w:rPrChange w:id="822" w:author="Zhang, Lester (DI SW CAS MS-AWS MAA CCC DEV)" w:date="2019-04-13T17:31:00Z">
              <w:rPr>
                <w:rFonts w:ascii="宋体" w:hAnsi="宋体" w:cs="宋体" w:hint="eastAsia"/>
                <w:szCs w:val="21"/>
                <w:u w:val="single"/>
              </w:rPr>
            </w:rPrChange>
          </w:rPr>
          <w:t>；</w:t>
        </w:r>
      </w:ins>
      <w:ins w:id="823" w:author="sunjian1" w:date="2019-03-25T15:27:00Z">
        <w:del w:id="824" w:author="Zhang, Lester (DI SW CAS MS-AWS MAA CCC DEV)" w:date="2019-04-13T17:25:00Z">
          <w:r w:rsidDel="0000614A">
            <w:rPr>
              <w:rFonts w:ascii="宋体" w:hAnsi="宋体" w:cs="宋体" w:hint="eastAsia"/>
              <w:szCs w:val="21"/>
              <w:u w:val="single"/>
            </w:rPr>
            <w:delText xml:space="preserve">四川省郫县三道堰镇三道堰村4组44号　</w:delText>
          </w:r>
        </w:del>
      </w:ins>
      <w:ins w:id="825" w:author="GHT" w:date="2017-09-25T15:31:00Z">
        <w:del w:id="826" w:author="sunjian1" w:date="2019-03-18T15:32:00Z">
          <w:r>
            <w:rPr>
              <w:rFonts w:ascii="宋体" w:hAnsi="宋体" w:hint="eastAsia"/>
              <w:b/>
              <w:sz w:val="23"/>
              <w:szCs w:val="23"/>
            </w:rPr>
            <w:delText>_</w:delText>
          </w:r>
          <w:r>
            <w:rPr>
              <w:rFonts w:ascii="宋体" w:hAnsi="宋体"/>
              <w:b/>
              <w:sz w:val="23"/>
              <w:szCs w:val="23"/>
              <w:u w:val="single"/>
              <w:rPrChange w:id="827" w:author="sunjian1" w:date="2017-10-23T12:05:00Z">
                <w:rPr>
                  <w:rFonts w:ascii="宋体" w:hAnsi="宋体"/>
                  <w:b/>
                  <w:sz w:val="23"/>
                  <w:szCs w:val="23"/>
                </w:rPr>
              </w:rPrChange>
            </w:rPr>
            <w:delText>_______________________________________</w:delText>
          </w:r>
          <w:r>
            <w:rPr>
              <w:rFonts w:ascii="宋体" w:hAnsi="宋体" w:hint="eastAsia"/>
              <w:b/>
              <w:sz w:val="23"/>
              <w:szCs w:val="23"/>
            </w:rPr>
            <w:delText>_</w:delText>
          </w:r>
        </w:del>
      </w:ins>
      <w:ins w:id="828" w:author="郭昊太" w:date="2017-09-06T15:55:00Z">
        <w:del w:id="829" w:author="sunjian1" w:date="2019-03-18T15:32:00Z">
          <w:r>
            <w:rPr>
              <w:rFonts w:ascii="宋体" w:hAnsi="宋体" w:hint="eastAsia"/>
              <w:b/>
              <w:sz w:val="23"/>
              <w:szCs w:val="23"/>
            </w:rPr>
            <w:delText xml:space="preserve">             ___________________________；</w:delText>
          </w:r>
        </w:del>
      </w:ins>
    </w:p>
    <w:p w:rsidR="00C31EF0" w:rsidRDefault="00C31EF0">
      <w:pPr>
        <w:rPr>
          <w:ins w:id="830" w:author="sunjian1" w:date="2019-03-18T15:32:00Z"/>
          <w:rFonts w:ascii="宋体" w:hAnsi="宋体"/>
          <w:b/>
          <w:sz w:val="23"/>
          <w:szCs w:val="23"/>
        </w:rPr>
      </w:pPr>
    </w:p>
    <w:p w:rsidR="00C31EF0" w:rsidRDefault="00572EF5">
      <w:pPr>
        <w:spacing w:line="360" w:lineRule="exact"/>
        <w:rPr>
          <w:ins w:id="831" w:author="郭昊太" w:date="2017-09-06T15:55:00Z"/>
          <w:rFonts w:ascii="宋体" w:hAnsi="宋体"/>
          <w:b/>
          <w:sz w:val="23"/>
          <w:szCs w:val="23"/>
        </w:rPr>
        <w:pPrChange w:id="832" w:author="sunjian1" w:date="2019-03-25T15:29:00Z">
          <w:pPr/>
        </w:pPrChange>
      </w:pPr>
      <w:ins w:id="833" w:author="郭昊太" w:date="2017-09-06T15:55:00Z">
        <w:r>
          <w:rPr>
            <w:rFonts w:ascii="宋体" w:hAnsi="宋体" w:hint="eastAsia"/>
            <w:b/>
            <w:sz w:val="23"/>
            <w:szCs w:val="23"/>
          </w:rPr>
          <w:t>电子邮箱：_</w:t>
        </w:r>
        <w:del w:id="834" w:author="sunjian1" w:date="2017-10-23T12:06:00Z">
          <w:r>
            <w:rPr>
              <w:rFonts w:ascii="宋体" w:hAnsi="宋体"/>
              <w:b/>
              <w:sz w:val="23"/>
              <w:szCs w:val="23"/>
              <w:u w:val="single"/>
              <w:rPrChange w:id="835" w:author="sunjian1" w:date="2017-11-01T12:18:00Z">
                <w:rPr>
                  <w:rFonts w:ascii="宋体" w:hAnsi="宋体"/>
                  <w:b/>
                  <w:sz w:val="23"/>
                  <w:szCs w:val="23"/>
                </w:rPr>
              </w:rPrChange>
            </w:rPr>
            <w:delText>_</w:delText>
          </w:r>
        </w:del>
      </w:ins>
      <w:ins w:id="836" w:author="sunjian1" w:date="2017-10-23T12:06:00Z">
        <w:r>
          <w:rPr>
            <w:rFonts w:ascii="宋体" w:hAnsi="宋体"/>
            <w:b/>
            <w:sz w:val="23"/>
            <w:szCs w:val="23"/>
            <w:u w:val="single"/>
            <w:rPrChange w:id="837" w:author="sunjian1" w:date="2017-11-01T12:18:00Z">
              <w:rPr>
                <w:rFonts w:ascii="宋体" w:hAnsi="宋体"/>
                <w:b/>
                <w:sz w:val="23"/>
                <w:szCs w:val="23"/>
              </w:rPr>
            </w:rPrChange>
          </w:rPr>
          <w:t>/</w:t>
        </w:r>
      </w:ins>
      <w:ins w:id="838" w:author="郭昊太" w:date="2017-09-06T15:55:00Z">
        <w:r>
          <w:rPr>
            <w:rFonts w:ascii="宋体" w:hAnsi="宋体" w:hint="eastAsia"/>
            <w:b/>
            <w:sz w:val="23"/>
            <w:szCs w:val="23"/>
          </w:rPr>
          <w:t>___________________________；电话：</w:t>
        </w:r>
        <w:del w:id="839" w:author="Zhang, Lester (DI SW CAS MS-AWS MAA CCC DEV)" w:date="2019-04-13T17:29:00Z">
          <w:r w:rsidDel="00B86D1A">
            <w:rPr>
              <w:rFonts w:ascii="宋体" w:hAnsi="宋体" w:hint="eastAsia"/>
              <w:b/>
              <w:sz w:val="23"/>
              <w:szCs w:val="23"/>
            </w:rPr>
            <w:delText>_</w:delText>
          </w:r>
        </w:del>
      </w:ins>
      <w:ins w:id="840" w:author="Zhang, Lester (DI SW CAS MS-AWS MAA CCC DEV)" w:date="2019-04-13T17:27:00Z">
        <w:r w:rsidR="006C28B2" w:rsidRPr="006C28B2">
          <w:rPr>
            <w:rFonts w:ascii="宋体" w:cs="Times New Roman"/>
            <w:sz w:val="23"/>
            <w:szCs w:val="23"/>
            <w:u w:val="single"/>
          </w:rPr>
          <w:t xml:space="preserve"> </w:t>
        </w:r>
        <w:r w:rsidR="006C28B2" w:rsidRPr="00B86D1A">
          <w:rPr>
            <w:rFonts w:ascii="宋体" w:cs="Times New Roman"/>
            <w:sz w:val="23"/>
            <w:szCs w:val="23"/>
            <w:u w:val="single"/>
          </w:rPr>
          <w:t>飞飞飞</w:t>
        </w:r>
      </w:ins>
      <w:ins w:id="844" w:author="sunjian1" w:date="2019-03-25T15:29:00Z">
        <w:del w:id="845" w:author="Zhang, Lester (DI SW CAS MS-AWS MAA CCC DEV)" w:date="2019-04-13T17:27:00Z">
          <w:r w:rsidDel="006C28B2">
            <w:rPr>
              <w:rFonts w:ascii="宋体" w:hAnsi="宋体" w:cs="Times New Roman" w:hint="eastAsia"/>
              <w:sz w:val="23"/>
              <w:szCs w:val="23"/>
            </w:rPr>
            <w:delText>1808486</w:delText>
          </w:r>
        </w:del>
      </w:ins>
      <w:ins w:id="846" w:author="sunjian1" w:date="2019-03-25T15:31:00Z">
        <w:del w:id="847" w:author="Zhang, Lester (DI SW CAS MS-AWS MAA CCC DEV)" w:date="2019-04-13T17:27:00Z">
          <w:r w:rsidDel="006C28B2">
            <w:rPr>
              <w:rFonts w:ascii="宋体" w:hAnsi="宋体" w:cs="Times New Roman" w:hint="eastAsia"/>
              <w:sz w:val="23"/>
              <w:szCs w:val="23"/>
            </w:rPr>
            <w:delText>8</w:delText>
          </w:r>
        </w:del>
      </w:ins>
      <w:ins w:id="848" w:author="sunjian1" w:date="2019-03-25T15:29:00Z">
        <w:del w:id="849" w:author="Zhang, Lester (DI SW CAS MS-AWS MAA CCC DEV)" w:date="2019-04-13T17:27:00Z">
          <w:r w:rsidDel="006C28B2">
            <w:rPr>
              <w:rFonts w:ascii="宋体" w:hAnsi="宋体" w:cs="Times New Roman" w:hint="eastAsia"/>
              <w:sz w:val="23"/>
              <w:szCs w:val="23"/>
            </w:rPr>
            <w:delText>605</w:delText>
          </w:r>
        </w:del>
      </w:ins>
      <w:ins w:id="850" w:author="郭昊太" w:date="2017-09-06T15:55:00Z">
        <w:del w:id="851" w:author="sunjian1" w:date="2018-03-05T12:00:00Z">
          <w:r>
            <w:rPr>
              <w:rFonts w:ascii="宋体" w:hAnsi="宋体"/>
              <w:b/>
              <w:sz w:val="23"/>
              <w:szCs w:val="23"/>
              <w:u w:val="single"/>
              <w:rPrChange w:id="852" w:author="sunjian1" w:date="2018-02-01T14:51:00Z">
                <w:rPr>
                  <w:rFonts w:ascii="宋体" w:hAnsi="宋体"/>
                  <w:b/>
                  <w:sz w:val="23"/>
                  <w:szCs w:val="23"/>
                </w:rPr>
              </w:rPrChange>
            </w:rPr>
            <w:delText>_____________</w:delText>
          </w:r>
        </w:del>
        <w:del w:id="853" w:author="Zhang, Lester (DI SW CAS MS-AWS MAA CCC DEV)" w:date="2019-04-13T17:28:00Z">
          <w:r w:rsidDel="00B86D1A">
            <w:rPr>
              <w:rFonts w:ascii="宋体" w:hAnsi="宋体" w:hint="eastAsia"/>
              <w:b/>
              <w:sz w:val="23"/>
              <w:szCs w:val="23"/>
            </w:rPr>
            <w:delText>______</w:delText>
          </w:r>
        </w:del>
        <w:r>
          <w:rPr>
            <w:rFonts w:ascii="宋体" w:hAnsi="宋体" w:hint="eastAsia"/>
            <w:b/>
            <w:sz w:val="23"/>
            <w:szCs w:val="23"/>
          </w:rPr>
          <w:t>__</w:t>
        </w:r>
        <w:del w:id="854" w:author="Zhang, Lester (DI SW CAS MS-AWS MAA CCC DEV)" w:date="2019-04-13T17:28:00Z">
          <w:r w:rsidDel="00B86D1A">
            <w:rPr>
              <w:rFonts w:ascii="宋体" w:hAnsi="宋体" w:hint="eastAsia"/>
              <w:b/>
              <w:sz w:val="23"/>
              <w:szCs w:val="23"/>
            </w:rPr>
            <w:delText xml:space="preserve">  </w:delText>
          </w:r>
        </w:del>
        <w:r>
          <w:rPr>
            <w:rFonts w:ascii="宋体" w:hAnsi="宋体" w:hint="eastAsia"/>
            <w:b/>
            <w:sz w:val="23"/>
            <w:szCs w:val="23"/>
          </w:rPr>
          <w:t>。</w:t>
        </w:r>
      </w:ins>
    </w:p>
    <w:p w:rsidR="00C31EF0" w:rsidRDefault="00572EF5">
      <w:pPr>
        <w:rPr>
          <w:ins w:id="855" w:author="郭昊太" w:date="2017-09-06T15:55:00Z"/>
          <w:rFonts w:ascii="宋体" w:hAnsi="宋体"/>
          <w:b/>
          <w:sz w:val="23"/>
          <w:szCs w:val="23"/>
        </w:rPr>
      </w:pPr>
      <w:ins w:id="856" w:author="郭昊太" w:date="2017-09-06T15:55:00Z">
        <w:r>
          <w:rPr>
            <w:rFonts w:ascii="宋体" w:hAnsi="宋体" w:hint="eastAsia"/>
            <w:b/>
            <w:sz w:val="23"/>
            <w:szCs w:val="23"/>
          </w:rPr>
          <w:t>QQ账号：___</w:t>
        </w:r>
      </w:ins>
      <w:ins w:id="857" w:author="sunjian1" w:date="2017-12-06T16:03:00Z">
        <w:r>
          <w:rPr>
            <w:rFonts w:ascii="宋体" w:hAnsi="宋体" w:cs="Times New Roman" w:hint="eastAsia"/>
            <w:sz w:val="23"/>
            <w:szCs w:val="23"/>
            <w:u w:val="single"/>
          </w:rPr>
          <w:t xml:space="preserve">/　　　　　　　</w:t>
        </w:r>
      </w:ins>
      <w:ins w:id="858" w:author="郭昊太" w:date="2017-09-06T15:55:00Z">
        <w:del w:id="859" w:author="sunjian1" w:date="2017-11-03T11:44:00Z">
          <w:r>
            <w:rPr>
              <w:rFonts w:ascii="宋体" w:hAnsi="宋体" w:hint="eastAsia"/>
              <w:b/>
              <w:sz w:val="23"/>
              <w:szCs w:val="23"/>
            </w:rPr>
            <w:delText>_</w:delText>
          </w:r>
          <w:r>
            <w:rPr>
              <w:rFonts w:ascii="宋体" w:hAnsi="宋体"/>
              <w:b/>
              <w:sz w:val="23"/>
              <w:szCs w:val="23"/>
              <w:u w:val="single"/>
              <w:rPrChange w:id="860" w:author="sunjian1" w:date="2017-10-23T12:07:00Z">
                <w:rPr>
                  <w:rFonts w:ascii="宋体" w:hAnsi="宋体"/>
                  <w:b/>
                  <w:sz w:val="23"/>
                  <w:szCs w:val="23"/>
                </w:rPr>
              </w:rPrChange>
            </w:rPr>
            <w:delText>_</w:delText>
          </w:r>
          <w:r>
            <w:rPr>
              <w:rFonts w:ascii="宋体" w:hAnsi="宋体" w:hint="eastAsia"/>
              <w:b/>
              <w:sz w:val="23"/>
              <w:szCs w:val="23"/>
            </w:rPr>
            <w:delText>_</w:delText>
          </w:r>
        </w:del>
        <w:r>
          <w:rPr>
            <w:rFonts w:ascii="宋体" w:hAnsi="宋体" w:hint="eastAsia"/>
            <w:b/>
            <w:sz w:val="23"/>
            <w:szCs w:val="23"/>
          </w:rPr>
          <w:t>_____</w:t>
        </w:r>
        <w:del w:id="861" w:author="sunjian1" w:date="2017-10-23T12:07:00Z">
          <w:r>
            <w:rPr>
              <w:rFonts w:ascii="宋体" w:hAnsi="宋体" w:hint="eastAsia"/>
              <w:b/>
              <w:sz w:val="23"/>
              <w:szCs w:val="23"/>
            </w:rPr>
            <w:delText>_______________</w:delText>
          </w:r>
        </w:del>
        <w:r>
          <w:rPr>
            <w:rFonts w:ascii="宋体" w:hAnsi="宋体" w:hint="eastAsia"/>
            <w:b/>
            <w:sz w:val="23"/>
            <w:szCs w:val="23"/>
          </w:rPr>
          <w:t>___；微信账号：__</w:t>
        </w:r>
      </w:ins>
      <w:ins w:id="862" w:author="sunjian1" w:date="2017-10-23T12:06:00Z">
        <w:r>
          <w:rPr>
            <w:rFonts w:ascii="宋体" w:hAnsi="宋体" w:hint="eastAsia"/>
            <w:b/>
            <w:sz w:val="23"/>
            <w:szCs w:val="23"/>
          </w:rPr>
          <w:t>/</w:t>
        </w:r>
      </w:ins>
      <w:ins w:id="863" w:author="郭昊太" w:date="2017-09-06T15:55:00Z">
        <w:r>
          <w:rPr>
            <w:rFonts w:ascii="宋体" w:hAnsi="宋体" w:hint="eastAsia"/>
            <w:b/>
            <w:sz w:val="23"/>
            <w:szCs w:val="23"/>
          </w:rPr>
          <w:t>____________________。</w:t>
        </w:r>
      </w:ins>
    </w:p>
    <w:p w:rsidR="00C31EF0" w:rsidRDefault="00572EF5">
      <w:pPr>
        <w:spacing w:line="360" w:lineRule="exact"/>
        <w:rPr>
          <w:ins w:id="864" w:author="郭昊太" w:date="2017-09-06T15:56:00Z"/>
          <w:rFonts w:ascii="宋体" w:hAnsi="宋体"/>
          <w:b/>
          <w:sz w:val="23"/>
          <w:szCs w:val="23"/>
        </w:rPr>
        <w:pPrChange w:id="865" w:author="sunjian1" w:date="2019-03-25T15:29:00Z">
          <w:pPr/>
        </w:pPrChange>
      </w:pPr>
      <w:ins w:id="866" w:author="郭昊太" w:date="2017-09-06T15:55:00Z">
        <w:r>
          <w:rPr>
            <w:rFonts w:ascii="宋体" w:hAnsi="宋体" w:hint="eastAsia"/>
            <w:b/>
            <w:sz w:val="23"/>
            <w:szCs w:val="23"/>
          </w:rPr>
          <w:t>短信号码：</w:t>
        </w:r>
      </w:ins>
      <w:ins w:id="867" w:author="sunjian1" w:date="2017-12-06T16:03:00Z">
        <w:r>
          <w:rPr>
            <w:rFonts w:ascii="宋体" w:hAnsi="宋体" w:cs="Times New Roman" w:hint="eastAsia"/>
            <w:sz w:val="23"/>
            <w:szCs w:val="23"/>
            <w:u w:val="single"/>
          </w:rPr>
          <w:t xml:space="preserve">　</w:t>
        </w:r>
      </w:ins>
      <w:ins w:id="868" w:author="Zhang, Lester (DI SW CAS MS-AWS MAA CCC DEV)" w:date="2019-04-13T17:30:00Z">
        <w:r w:rsidR="00794728">
          <w:rPr>
            <w:rFonts w:ascii="宋体" w:cs="Times New Roman"/>
            <w:sz w:val="23"/>
            <w:szCs w:val="23"/>
            <w:u w:val="single"/>
          </w:rPr>
          <w:t>飞飞飞</w:t>
        </w:r>
      </w:ins>
      <w:ins w:id="871" w:author="sunjian1" w:date="2019-03-25T15:29:00Z">
        <w:del w:id="872" w:author="Zhang, Lester (DI SW CAS MS-AWS MAA CCC DEV)" w:date="2019-04-13T17:30:00Z">
          <w:r w:rsidDel="00B86D1A">
            <w:rPr>
              <w:rFonts w:ascii="宋体" w:hAnsi="宋体" w:cs="Times New Roman" w:hint="eastAsia"/>
              <w:sz w:val="23"/>
              <w:szCs w:val="23"/>
            </w:rPr>
            <w:delText>1808486</w:delText>
          </w:r>
        </w:del>
      </w:ins>
      <w:ins w:id="873" w:author="sunjian1" w:date="2019-03-25T15:31:00Z">
        <w:del w:id="874" w:author="Zhang, Lester (DI SW CAS MS-AWS MAA CCC DEV)" w:date="2019-04-13T17:30:00Z">
          <w:r w:rsidDel="00B86D1A">
            <w:rPr>
              <w:rFonts w:ascii="宋体" w:hAnsi="宋体" w:cs="Times New Roman" w:hint="eastAsia"/>
              <w:sz w:val="23"/>
              <w:szCs w:val="23"/>
            </w:rPr>
            <w:delText>8</w:delText>
          </w:r>
        </w:del>
      </w:ins>
      <w:ins w:id="875" w:author="sunjian1" w:date="2019-03-25T15:29:00Z">
        <w:del w:id="876" w:author="Zhang, Lester (DI SW CAS MS-AWS MAA CCC DEV)" w:date="2019-04-13T17:30:00Z">
          <w:r w:rsidDel="00B86D1A">
            <w:rPr>
              <w:rFonts w:ascii="宋体" w:hAnsi="宋体" w:cs="Times New Roman" w:hint="eastAsia"/>
              <w:sz w:val="23"/>
              <w:szCs w:val="23"/>
            </w:rPr>
            <w:delText>605</w:delText>
          </w:r>
        </w:del>
      </w:ins>
      <w:ins w:id="877" w:author="sunjian1" w:date="2018-01-23T11:40:00Z">
        <w:del w:id="878" w:author="Zhang, Lester (DI SW CAS MS-AWS MAA CCC DEV)" w:date="2019-04-13T17:30:00Z">
          <w:r w:rsidDel="00B86D1A">
            <w:rPr>
              <w:rFonts w:ascii="宋体" w:hAnsi="宋体" w:hint="eastAsia"/>
              <w:b/>
              <w:sz w:val="23"/>
              <w:szCs w:val="23"/>
              <w:u w:val="single"/>
            </w:rPr>
            <w:delText>_</w:delText>
          </w:r>
        </w:del>
      </w:ins>
      <w:ins w:id="879" w:author="sunjian1" w:date="2018-01-17T16:50:00Z">
        <w:del w:id="880" w:author="Zhang, Lester (DI SW CAS MS-AWS MAA CCC DEV)" w:date="2019-04-13T17:30:00Z">
          <w:r w:rsidDel="00B86D1A">
            <w:rPr>
              <w:rFonts w:ascii="宋体" w:hAnsi="宋体" w:hint="eastAsia"/>
              <w:b/>
              <w:sz w:val="23"/>
              <w:szCs w:val="23"/>
              <w:u w:val="single"/>
            </w:rPr>
            <w:delText>_</w:delText>
          </w:r>
        </w:del>
      </w:ins>
      <w:ins w:id="881" w:author="sunjian1" w:date="2017-12-06T16:03:00Z">
        <w:del w:id="882" w:author="Zhang, Lester (DI SW CAS MS-AWS MAA CCC DEV)" w:date="2019-04-13T17:30:00Z">
          <w:r w:rsidDel="00B86D1A">
            <w:rPr>
              <w:rFonts w:ascii="宋体" w:hAnsi="宋体" w:cs="Times New Roman" w:hint="eastAsia"/>
              <w:sz w:val="23"/>
              <w:szCs w:val="23"/>
              <w:u w:val="single"/>
            </w:rPr>
            <w:delText xml:space="preserve">　　　　</w:delText>
          </w:r>
        </w:del>
      </w:ins>
      <w:ins w:id="883" w:author="郭昊太" w:date="2017-09-06T15:55:00Z">
        <w:del w:id="884" w:author="sunjian1" w:date="2017-11-03T11:43:00Z">
          <w:r>
            <w:rPr>
              <w:rFonts w:ascii="宋体" w:hAnsi="宋体"/>
              <w:b/>
              <w:sz w:val="23"/>
              <w:szCs w:val="23"/>
              <w:u w:val="single"/>
              <w:rPrChange w:id="885" w:author="sunjian1" w:date="2017-10-23T12:08:00Z">
                <w:rPr>
                  <w:rFonts w:ascii="宋体" w:hAnsi="宋体"/>
                  <w:b/>
                  <w:sz w:val="23"/>
                  <w:szCs w:val="23"/>
                </w:rPr>
              </w:rPrChange>
            </w:rPr>
            <w:delText>________________</w:delText>
          </w:r>
        </w:del>
        <w:r>
          <w:rPr>
            <w:rFonts w:ascii="宋体" w:hAnsi="宋体" w:hint="eastAsia"/>
            <w:b/>
            <w:sz w:val="23"/>
            <w:szCs w:val="23"/>
          </w:rPr>
          <w:t>_____________；传真：_____</w:t>
        </w:r>
        <w:del w:id="886" w:author="sunjian1" w:date="2017-10-23T12:07:00Z">
          <w:r>
            <w:rPr>
              <w:rFonts w:ascii="宋体" w:hAnsi="宋体" w:hint="eastAsia"/>
              <w:b/>
              <w:sz w:val="23"/>
              <w:szCs w:val="23"/>
            </w:rPr>
            <w:delText>_</w:delText>
          </w:r>
        </w:del>
      </w:ins>
      <w:ins w:id="887" w:author="sunjian1" w:date="2017-10-23T12:07:00Z">
        <w:r>
          <w:rPr>
            <w:rFonts w:ascii="宋体" w:hAnsi="宋体" w:hint="eastAsia"/>
            <w:b/>
            <w:sz w:val="23"/>
            <w:szCs w:val="23"/>
          </w:rPr>
          <w:t>/</w:t>
        </w:r>
      </w:ins>
      <w:ins w:id="888" w:author="郭昊太" w:date="2017-09-06T15:55:00Z">
        <w:r>
          <w:rPr>
            <w:rFonts w:ascii="宋体" w:hAnsi="宋体" w:hint="eastAsia"/>
            <w:b/>
            <w:sz w:val="23"/>
            <w:szCs w:val="23"/>
          </w:rPr>
          <w:t>_______</w:t>
        </w:r>
        <w:del w:id="889" w:author="sunjian1" w:date="2017-12-06T16:03:00Z">
          <w:r>
            <w:rPr>
              <w:rFonts w:ascii="宋体" w:hAnsi="宋体" w:hint="eastAsia"/>
              <w:b/>
              <w:sz w:val="23"/>
              <w:szCs w:val="23"/>
            </w:rPr>
            <w:delText>_____</w:delText>
          </w:r>
        </w:del>
        <w:r>
          <w:rPr>
            <w:rFonts w:ascii="宋体" w:hAnsi="宋体" w:hint="eastAsia"/>
            <w:b/>
            <w:sz w:val="23"/>
            <w:szCs w:val="23"/>
          </w:rPr>
          <w:t xml:space="preserve">___  </w:t>
        </w:r>
        <w:del w:id="890" w:author="sunjian1" w:date="2018-01-23T11:40:00Z">
          <w:r>
            <w:rPr>
              <w:rFonts w:ascii="宋体" w:hAnsi="宋体" w:hint="eastAsia"/>
              <w:b/>
              <w:sz w:val="23"/>
              <w:szCs w:val="23"/>
            </w:rPr>
            <w:delText>_</w:delText>
          </w:r>
        </w:del>
        <w:r>
          <w:rPr>
            <w:rFonts w:ascii="宋体" w:hAnsi="宋体" w:hint="eastAsia"/>
            <w:b/>
            <w:sz w:val="23"/>
            <w:szCs w:val="23"/>
          </w:rPr>
          <w:t>。</w:t>
        </w:r>
      </w:ins>
      <w:ins w:id="891" w:author="sunjian1" w:date="2017-10-23T12:11:00Z">
        <w:r>
          <w:rPr>
            <w:rFonts w:ascii="宋体" w:hAnsi="宋体" w:hint="eastAsia"/>
            <w:b/>
            <w:sz w:val="23"/>
            <w:szCs w:val="23"/>
          </w:rPr>
          <w:t xml:space="preserve">      </w:t>
        </w:r>
      </w:ins>
      <w:ins w:id="892" w:author="郭昊太" w:date="2017-09-06T15:56:00Z">
        <w:r>
          <w:rPr>
            <w:rFonts w:ascii="宋体" w:hAnsi="宋体" w:hint="eastAsia"/>
            <w:b/>
            <w:sz w:val="23"/>
            <w:szCs w:val="23"/>
          </w:rPr>
          <w:t>借款人2确认其有效的送达地址为：</w:t>
        </w:r>
      </w:ins>
      <w:ins w:id="893" w:author="Zhang, Lester (DI SW CAS MS-AWS MAA CCC DEV)" w:date="2019-04-13T17:29:00Z">
        <w:r w:rsidR="00B86D1A">
          <w:rPr>
            <w:rFonts w:ascii="宋体" w:cs="Times New Roman"/>
            <w:sz w:val="23"/>
            <w:szCs w:val="23"/>
            <w:u w:val="single"/>
          </w:rPr>
          <w:t/>
        </w:r>
      </w:ins>
      <w:ins w:id="894" w:author="sunjian1" w:date="2019-03-25T15:28:00Z">
        <w:del w:id="895" w:author="Zhang, Lester (DI SW CAS MS-AWS MAA CCC DEV)" w:date="2019-04-13T17:29:00Z">
          <w:r w:rsidRPr="00B86D1A" w:rsidDel="00B86D1A">
            <w:rPr>
              <w:rFonts w:ascii="宋体" w:hAnsi="宋体" w:cs="宋体" w:hint="eastAsia"/>
              <w:szCs w:val="21"/>
              <w:u w:val="single"/>
            </w:rPr>
            <w:delText>四川省郫县三道堰镇三道堰村</w:delText>
          </w:r>
          <w:r w:rsidRPr="00B86D1A" w:rsidDel="00B86D1A">
            <w:rPr>
              <w:rFonts w:ascii="宋体" w:hAnsi="宋体" w:cs="宋体"/>
              <w:szCs w:val="21"/>
              <w:u w:val="single"/>
            </w:rPr>
            <w:delText xml:space="preserve">4组44号　</w:delText>
          </w:r>
        </w:del>
      </w:ins>
      <w:ins w:id="896" w:author="GHT" w:date="2017-09-25T15:31:00Z">
        <w:del w:id="897" w:author="sunjian1" w:date="2018-03-05T11:59:00Z">
          <w:r w:rsidRPr="00B86D1A">
            <w:rPr>
              <w:rFonts w:ascii="宋体" w:hAnsi="宋体"/>
              <w:b/>
              <w:sz w:val="23"/>
              <w:szCs w:val="23"/>
              <w:u w:val="single"/>
              <w:rPrChange w:id="898" w:author="Zhang, Lester (DI SW CAS MS-AWS MAA CCC DEV)" w:date="2019-04-13T17:29:00Z">
                <w:rPr>
                  <w:rFonts w:ascii="宋体" w:hAnsi="宋体"/>
                  <w:b/>
                  <w:sz w:val="23"/>
                  <w:szCs w:val="23"/>
                </w:rPr>
              </w:rPrChange>
            </w:rPr>
            <w:delText>______________________________________</w:delText>
          </w:r>
        </w:del>
        <w:del w:id="899" w:author="sunjian1" w:date="2017-10-23T12:11:00Z">
          <w:r w:rsidRPr="00B86D1A">
            <w:rPr>
              <w:rFonts w:ascii="宋体" w:hAnsi="宋体"/>
              <w:b/>
              <w:sz w:val="23"/>
              <w:szCs w:val="23"/>
              <w:u w:val="single"/>
              <w:rPrChange w:id="900" w:author="Zhang, Lester (DI SW CAS MS-AWS MAA CCC DEV)" w:date="2019-04-13T17:29:00Z">
                <w:rPr>
                  <w:rFonts w:ascii="宋体" w:hAnsi="宋体"/>
                  <w:b/>
                  <w:sz w:val="23"/>
                  <w:szCs w:val="23"/>
                </w:rPr>
              </w:rPrChange>
            </w:rPr>
            <w:delText>_</w:delText>
          </w:r>
        </w:del>
        <w:del w:id="901" w:author="sunjian1" w:date="2018-01-17T16:48:00Z">
          <w:r w:rsidRPr="00B86D1A">
            <w:rPr>
              <w:rFonts w:ascii="宋体" w:hAnsi="宋体"/>
              <w:b/>
              <w:sz w:val="23"/>
              <w:szCs w:val="23"/>
              <w:u w:val="single"/>
              <w:rPrChange w:id="902" w:author="Zhang, Lester (DI SW CAS MS-AWS MAA CCC DEV)" w:date="2019-04-13T17:29:00Z">
                <w:rPr>
                  <w:rFonts w:ascii="宋体" w:hAnsi="宋体"/>
                  <w:b/>
                  <w:sz w:val="23"/>
                  <w:szCs w:val="23"/>
                </w:rPr>
              </w:rPrChange>
            </w:rPr>
            <w:delText>_</w:delText>
          </w:r>
        </w:del>
        <w:r w:rsidRPr="00B86D1A">
          <w:rPr>
            <w:rFonts w:ascii="宋体" w:hAnsi="宋体"/>
            <w:b/>
            <w:sz w:val="23"/>
            <w:szCs w:val="23"/>
            <w:u w:val="single"/>
            <w:rPrChange w:id="903" w:author="Zhang, Lester (DI SW CAS MS-AWS MAA CCC DEV)" w:date="2019-04-13T17:29:00Z">
              <w:rPr>
                <w:rFonts w:ascii="宋体" w:hAnsi="宋体"/>
                <w:b/>
                <w:sz w:val="23"/>
                <w:szCs w:val="23"/>
              </w:rPr>
            </w:rPrChange>
          </w:rPr>
          <w:t>_</w:t>
        </w:r>
      </w:ins>
      <w:ins w:id="904" w:author="郭昊太" w:date="2017-09-06T15:56:00Z">
        <w:del w:id="905"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spacing w:line="360" w:lineRule="exact"/>
        <w:rPr>
          <w:ins w:id="906" w:author="郭昊太" w:date="2017-09-06T15:56:00Z"/>
          <w:rFonts w:ascii="宋体" w:hAnsi="宋体"/>
          <w:b/>
          <w:sz w:val="23"/>
          <w:szCs w:val="23"/>
        </w:rPr>
        <w:pPrChange w:id="907" w:author="sunjian1" w:date="2017-12-06T16:05:00Z">
          <w:pPr/>
        </w:pPrChange>
      </w:pPr>
      <w:ins w:id="908" w:author="郭昊太" w:date="2017-09-06T15:56:00Z">
        <w:r>
          <w:rPr>
            <w:rFonts w:ascii="宋体" w:hAnsi="宋体" w:hint="eastAsia"/>
            <w:b/>
            <w:sz w:val="23"/>
            <w:szCs w:val="23"/>
          </w:rPr>
          <w:t>电子邮箱：_____________________________；电话：_</w:t>
        </w:r>
      </w:ins>
      <w:ins w:id="909" w:author="Zhang, Lester (DI SW CAS MS-AWS MAA CCC DEV)" w:date="2019-04-13T17:29:00Z">
        <w:r w:rsidR="00B86D1A" w:rsidRPr="00A64561">
          <w:rPr>
            <w:rFonts w:ascii="宋体" w:cs="Times New Roman"/>
            <w:sz w:val="23"/>
            <w:szCs w:val="23"/>
            <w:u w:val="single"/>
          </w:rPr>
          <w:t/>
        </w:r>
        <w:r w:rsidR="00B86D1A">
          <w:rPr>
            <w:rFonts w:ascii="宋体" w:hAnsi="宋体" w:hint="eastAsia"/>
            <w:b/>
            <w:sz w:val="23"/>
            <w:szCs w:val="23"/>
          </w:rPr>
          <w:t>_</w:t>
        </w:r>
        <w:r w:rsidR="00B86D1A">
          <w:rPr>
            <w:rFonts w:ascii="宋体" w:hAnsi="宋体"/>
            <w:b/>
            <w:sz w:val="23"/>
            <w:szCs w:val="23"/>
          </w:rPr>
          <w:t xml:space="preserve"> </w:t>
        </w:r>
      </w:ins>
      <w:ins w:id="910" w:author="sunjian1" w:date="2019-03-25T15:29:00Z">
        <w:del w:id="911" w:author="Zhang, Lester (DI SW CAS MS-AWS MAA CCC DEV)" w:date="2019-04-13T17:29:00Z">
          <w:r w:rsidDel="00B86D1A">
            <w:rPr>
              <w:rFonts w:ascii="宋体" w:hAnsi="宋体" w:cs="Times New Roman" w:hint="eastAsia"/>
              <w:sz w:val="23"/>
              <w:szCs w:val="23"/>
            </w:rPr>
            <w:delText>1808486</w:delText>
          </w:r>
        </w:del>
      </w:ins>
      <w:ins w:id="912" w:author="sunjian1" w:date="2019-03-25T15:32:00Z">
        <w:del w:id="913" w:author="Zhang, Lester (DI SW CAS MS-AWS MAA CCC DEV)" w:date="2019-04-13T17:29:00Z">
          <w:r w:rsidDel="00B86D1A">
            <w:rPr>
              <w:rFonts w:ascii="宋体" w:hAnsi="宋体" w:cs="Times New Roman" w:hint="eastAsia"/>
              <w:sz w:val="23"/>
              <w:szCs w:val="23"/>
            </w:rPr>
            <w:delText>9</w:delText>
          </w:r>
        </w:del>
      </w:ins>
      <w:ins w:id="914" w:author="sunjian1" w:date="2019-03-25T15:29:00Z">
        <w:del w:id="915" w:author="Zhang, Lester (DI SW CAS MS-AWS MAA CCC DEV)" w:date="2019-04-13T17:29:00Z">
          <w:r w:rsidDel="00B86D1A">
            <w:rPr>
              <w:rFonts w:ascii="宋体" w:hAnsi="宋体" w:cs="Times New Roman" w:hint="eastAsia"/>
              <w:sz w:val="23"/>
              <w:szCs w:val="23"/>
            </w:rPr>
            <w:delText>605</w:delText>
          </w:r>
        </w:del>
      </w:ins>
      <w:ins w:id="916" w:author="sunjian1" w:date="2018-01-17T16:51:00Z">
        <w:del w:id="917" w:author="Zhang, Lester (DI SW CAS MS-AWS MAA CCC DEV)" w:date="2019-04-13T17:29:00Z">
          <w:r w:rsidDel="00B86D1A">
            <w:rPr>
              <w:rFonts w:ascii="宋体" w:hAnsi="宋体" w:cs="Times New Roman" w:hint="eastAsia"/>
              <w:sz w:val="23"/>
              <w:szCs w:val="23"/>
              <w:u w:val="single"/>
            </w:rPr>
            <w:delText xml:space="preserve">　　</w:delText>
          </w:r>
        </w:del>
      </w:ins>
      <w:ins w:id="918" w:author="sunjian1" w:date="2017-12-06T16:05:00Z">
        <w:del w:id="919" w:author="Zhang, Lester (DI SW CAS MS-AWS MAA CCC DEV)" w:date="2019-04-13T17:29:00Z">
          <w:r w:rsidDel="00B86D1A">
            <w:rPr>
              <w:rFonts w:ascii="宋体" w:hAnsi="宋体" w:cs="Times New Roman" w:hint="eastAsia"/>
              <w:sz w:val="23"/>
              <w:szCs w:val="23"/>
              <w:u w:val="single"/>
            </w:rPr>
            <w:delText xml:space="preserve">　　　</w:delText>
          </w:r>
          <w:r w:rsidDel="00B86D1A">
            <w:rPr>
              <w:rFonts w:ascii="宋体" w:hAnsi="宋体" w:cs="Times New Roman" w:hint="eastAsia"/>
              <w:sz w:val="23"/>
              <w:szCs w:val="23"/>
            </w:rPr>
            <w:delText xml:space="preserve">　</w:delText>
          </w:r>
        </w:del>
      </w:ins>
      <w:ins w:id="920" w:author="郭昊太" w:date="2017-09-06T15:56:00Z">
        <w:del w:id="921" w:author="sunjian1" w:date="2017-12-06T16:05:00Z">
          <w:r>
            <w:rPr>
              <w:rFonts w:ascii="宋体" w:hAnsi="宋体" w:hint="eastAsia"/>
              <w:b/>
              <w:sz w:val="23"/>
              <w:szCs w:val="23"/>
            </w:rPr>
            <w:delText>_____________________</w:delText>
          </w:r>
        </w:del>
        <w:del w:id="922" w:author="Zhang, Lester (DI SW CAS MS-AWS MAA CCC DEV)" w:date="2019-04-13T17:29:00Z">
          <w:r w:rsidDel="00B86D1A">
            <w:rPr>
              <w:rFonts w:ascii="宋体" w:hAnsi="宋体" w:hint="eastAsia"/>
              <w:b/>
              <w:sz w:val="23"/>
              <w:szCs w:val="23"/>
            </w:rPr>
            <w:delText xml:space="preserve">  </w:delText>
          </w:r>
        </w:del>
        <w:r>
          <w:rPr>
            <w:rFonts w:ascii="宋体" w:hAnsi="宋体" w:hint="eastAsia"/>
            <w:b/>
            <w:sz w:val="23"/>
            <w:szCs w:val="23"/>
          </w:rPr>
          <w:t>。</w:t>
        </w:r>
      </w:ins>
    </w:p>
    <w:p w:rsidR="00C31EF0" w:rsidRDefault="00572EF5">
      <w:pPr>
        <w:rPr>
          <w:ins w:id="923" w:author="郭昊太" w:date="2017-09-06T15:56:00Z"/>
          <w:rFonts w:ascii="宋体" w:hAnsi="宋体"/>
          <w:b/>
          <w:sz w:val="23"/>
          <w:szCs w:val="23"/>
        </w:rPr>
      </w:pPr>
      <w:ins w:id="924" w:author="郭昊太" w:date="2017-09-06T15:56:00Z">
        <w:r>
          <w:rPr>
            <w:rFonts w:ascii="宋体" w:hAnsi="宋体" w:hint="eastAsia"/>
            <w:b/>
            <w:sz w:val="23"/>
            <w:szCs w:val="23"/>
          </w:rPr>
          <w:t>QQ账号：_____________________________；微信账号：______________________。</w:t>
        </w:r>
      </w:ins>
    </w:p>
    <w:p w:rsidR="00C31EF0" w:rsidRDefault="00572EF5">
      <w:pPr>
        <w:spacing w:line="360" w:lineRule="exact"/>
        <w:rPr>
          <w:ins w:id="925" w:author="郭昊太" w:date="2017-09-06T15:56:00Z"/>
          <w:rFonts w:ascii="宋体" w:hAnsi="宋体"/>
          <w:b/>
          <w:sz w:val="23"/>
          <w:szCs w:val="23"/>
        </w:rPr>
        <w:pPrChange w:id="926" w:author="sunjian1" w:date="2019-03-25T15:30:00Z">
          <w:pPr/>
        </w:pPrChange>
      </w:pPr>
      <w:ins w:id="927" w:author="郭昊太" w:date="2017-09-06T15:56:00Z">
        <w:r>
          <w:rPr>
            <w:rFonts w:ascii="宋体" w:hAnsi="宋体" w:hint="eastAsia"/>
            <w:b/>
            <w:sz w:val="23"/>
            <w:szCs w:val="23"/>
          </w:rPr>
          <w:t>短信号码：_</w:t>
        </w:r>
      </w:ins>
      <w:ins w:id="928" w:author="Zhang, Lester (DI SW CAS MS-AWS MAA CCC DEV)" w:date="2019-04-13T17:30:00Z">
        <w:r w:rsidR="00B86D1A" w:rsidRPr="00A64561">
          <w:rPr>
            <w:rFonts w:ascii="宋体" w:cs="Times New Roman"/>
            <w:sz w:val="23"/>
            <w:szCs w:val="23"/>
            <w:u w:val="single"/>
          </w:rPr>
          <w:t/>
        </w:r>
        <w:r w:rsidR="00B86D1A">
          <w:rPr>
            <w:rFonts w:ascii="宋体" w:hAnsi="宋体" w:hint="eastAsia"/>
            <w:b/>
            <w:sz w:val="23"/>
            <w:szCs w:val="23"/>
          </w:rPr>
          <w:t>_</w:t>
        </w:r>
      </w:ins>
      <w:ins w:id="929" w:author="sunjian1" w:date="2019-03-25T15:30:00Z">
        <w:del w:id="930" w:author="Zhang, Lester (DI SW CAS MS-AWS MAA CCC DEV)" w:date="2019-04-13T17:30:00Z">
          <w:r w:rsidDel="00B86D1A">
            <w:rPr>
              <w:rFonts w:ascii="宋体" w:hAnsi="宋体" w:cs="Times New Roman" w:hint="eastAsia"/>
              <w:sz w:val="23"/>
              <w:szCs w:val="23"/>
            </w:rPr>
            <w:delText>1808486</w:delText>
          </w:r>
        </w:del>
      </w:ins>
      <w:ins w:id="931" w:author="sunjian1" w:date="2019-03-25T15:32:00Z">
        <w:del w:id="932" w:author="Zhang, Lester (DI SW CAS MS-AWS MAA CCC DEV)" w:date="2019-04-13T17:30:00Z">
          <w:r w:rsidDel="00B86D1A">
            <w:rPr>
              <w:rFonts w:ascii="宋体" w:hAnsi="宋体" w:cs="Times New Roman" w:hint="eastAsia"/>
              <w:sz w:val="23"/>
              <w:szCs w:val="23"/>
            </w:rPr>
            <w:delText>9</w:delText>
          </w:r>
        </w:del>
      </w:ins>
      <w:ins w:id="933" w:author="sunjian1" w:date="2019-03-25T15:30:00Z">
        <w:del w:id="934" w:author="Zhang, Lester (DI SW CAS MS-AWS MAA CCC DEV)" w:date="2019-04-13T17:30:00Z">
          <w:r w:rsidDel="00B86D1A">
            <w:rPr>
              <w:rFonts w:ascii="宋体" w:hAnsi="宋体" w:cs="Times New Roman" w:hint="eastAsia"/>
              <w:sz w:val="23"/>
              <w:szCs w:val="23"/>
            </w:rPr>
            <w:delText>605</w:delText>
          </w:r>
        </w:del>
      </w:ins>
      <w:ins w:id="935" w:author="sunjian1" w:date="2018-01-17T16:51:00Z">
        <w:del w:id="936" w:author="Zhang, Lester (DI SW CAS MS-AWS MAA CCC DEV)" w:date="2019-04-13T17:30:00Z">
          <w:r w:rsidDel="00B86D1A">
            <w:rPr>
              <w:rFonts w:ascii="宋体" w:hAnsi="宋体" w:cs="Times New Roman" w:hint="eastAsia"/>
              <w:sz w:val="23"/>
              <w:szCs w:val="23"/>
              <w:u w:val="single"/>
            </w:rPr>
            <w:delText xml:space="preserve">　　　　</w:delText>
          </w:r>
        </w:del>
        <w:r>
          <w:rPr>
            <w:rFonts w:ascii="宋体" w:hAnsi="宋体" w:cs="Times New Roman" w:hint="eastAsia"/>
            <w:sz w:val="23"/>
            <w:szCs w:val="23"/>
            <w:u w:val="single"/>
          </w:rPr>
          <w:t xml:space="preserve">　</w:t>
        </w:r>
        <w:del w:id="937" w:author="Zhang, Lester (DI SW CAS MS-AWS MAA CCC DEV)" w:date="2019-04-13T17:31:00Z">
          <w:r w:rsidDel="00B86D1A">
            <w:rPr>
              <w:rFonts w:ascii="宋体" w:hAnsi="宋体" w:cs="Times New Roman" w:hint="eastAsia"/>
              <w:sz w:val="23"/>
              <w:szCs w:val="23"/>
              <w:u w:val="single"/>
            </w:rPr>
            <w:delText xml:space="preserve">　</w:delText>
          </w:r>
        </w:del>
      </w:ins>
      <w:ins w:id="938" w:author="郭昊太" w:date="2017-09-06T15:56:00Z">
        <w:del w:id="939" w:author="sunjian1" w:date="2018-01-08T12:06:00Z">
          <w:r>
            <w:rPr>
              <w:rFonts w:ascii="宋体" w:hAnsi="宋体" w:hint="eastAsia"/>
              <w:b/>
              <w:sz w:val="23"/>
              <w:szCs w:val="23"/>
            </w:rPr>
            <w:delText>_________</w:delText>
          </w:r>
        </w:del>
        <w:r>
          <w:rPr>
            <w:rFonts w:ascii="宋体" w:hAnsi="宋体" w:hint="eastAsia"/>
            <w:b/>
            <w:sz w:val="23"/>
            <w:szCs w:val="23"/>
          </w:rPr>
          <w:t>______</w:t>
        </w:r>
        <w:del w:id="940" w:author="sunjian1" w:date="2018-03-05T12:01:00Z">
          <w:r>
            <w:rPr>
              <w:rFonts w:ascii="宋体" w:hAnsi="宋体" w:hint="eastAsia"/>
              <w:b/>
              <w:sz w:val="23"/>
              <w:szCs w:val="23"/>
            </w:rPr>
            <w:delText>____________</w:delText>
          </w:r>
        </w:del>
        <w:r>
          <w:rPr>
            <w:rFonts w:ascii="宋体" w:hAnsi="宋体" w:hint="eastAsia"/>
            <w:b/>
            <w:sz w:val="23"/>
            <w:szCs w:val="23"/>
          </w:rPr>
          <w:t>_；传真：_____________________  _。</w:t>
        </w:r>
      </w:ins>
    </w:p>
    <w:p w:rsidR="00C31EF0" w:rsidRDefault="00572EF5">
      <w:pPr>
        <w:rPr>
          <w:ins w:id="941" w:author="郭昊太" w:date="2017-09-06T15:56:00Z"/>
          <w:rFonts w:ascii="宋体" w:hAnsi="宋体"/>
          <w:b/>
          <w:sz w:val="23"/>
          <w:szCs w:val="23"/>
        </w:rPr>
      </w:pPr>
      <w:ins w:id="942" w:author="郭昊太" w:date="2017-09-06T15:56:00Z">
        <w:r>
          <w:rPr>
            <w:rFonts w:ascii="宋体" w:hAnsi="宋体" w:hint="eastAsia"/>
            <w:b/>
            <w:sz w:val="23"/>
            <w:szCs w:val="23"/>
          </w:rPr>
          <w:t>保证人1确认其有效的送达地址为</w:t>
        </w:r>
      </w:ins>
      <w:ins w:id="943" w:author="sunjian1" w:date="2019-03-18T15:34:00Z">
        <w:r>
          <w:rPr>
            <w:rFonts w:ascii="仿宋_GB2312" w:eastAsia="仿宋_GB2312" w:hAnsi="仿宋_GB2312" w:hint="eastAsia"/>
            <w:sz w:val="24"/>
          </w:rPr>
          <w:t>郫县犀浦镇泰山北街1号乐视界广场销售中心</w:t>
        </w:r>
      </w:ins>
      <w:ins w:id="944" w:author="郭昊太" w:date="2017-09-06T15:56:00Z">
        <w:del w:id="945" w:author="sunjian1" w:date="2017-12-06T16:06:00Z">
          <w:r>
            <w:rPr>
              <w:rFonts w:ascii="宋体" w:hAnsi="宋体" w:hint="eastAsia"/>
              <w:b/>
              <w:sz w:val="23"/>
              <w:szCs w:val="23"/>
              <w:u w:val="single"/>
              <w:rPrChange w:id="946" w:author="sunjian1" w:date="2017-10-23T12:10:00Z">
                <w:rPr>
                  <w:rFonts w:ascii="宋体" w:hAnsi="宋体" w:hint="eastAsia"/>
                  <w:b/>
                  <w:sz w:val="23"/>
                  <w:szCs w:val="23"/>
                </w:rPr>
              </w:rPrChange>
            </w:rPr>
            <w:delText>：</w:delText>
          </w:r>
        </w:del>
      </w:ins>
      <w:ins w:id="947" w:author="GHT" w:date="2017-09-25T15:31:00Z">
        <w:del w:id="948" w:author="sunjian1" w:date="2017-10-23T12:09:00Z">
          <w:r>
            <w:rPr>
              <w:rFonts w:ascii="宋体" w:hAnsi="宋体" w:hint="eastAsia"/>
              <w:b/>
              <w:sz w:val="23"/>
              <w:szCs w:val="23"/>
            </w:rPr>
            <w:delText>_________________________________________</w:delText>
          </w:r>
        </w:del>
      </w:ins>
      <w:ins w:id="949" w:author="郭昊太" w:date="2017-09-06T15:56:00Z">
        <w:del w:id="950"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951" w:author="郭昊太" w:date="2017-09-06T15:56:00Z"/>
          <w:rFonts w:ascii="宋体" w:hAnsi="宋体"/>
          <w:b/>
          <w:sz w:val="23"/>
          <w:szCs w:val="23"/>
        </w:rPr>
      </w:pPr>
      <w:ins w:id="952" w:author="郭昊太" w:date="2017-09-06T15:56:00Z">
        <w:r>
          <w:rPr>
            <w:rFonts w:ascii="宋体" w:hAnsi="宋体" w:hint="eastAsia"/>
            <w:b/>
            <w:sz w:val="23"/>
            <w:szCs w:val="23"/>
          </w:rPr>
          <w:t>电子邮箱：_</w:t>
        </w:r>
        <w:del w:id="953" w:author="sunjian1" w:date="2017-10-23T12:09:00Z">
          <w:r>
            <w:rPr>
              <w:rFonts w:ascii="宋体" w:hAnsi="宋体" w:hint="eastAsia"/>
              <w:b/>
              <w:sz w:val="23"/>
              <w:szCs w:val="23"/>
            </w:rPr>
            <w:delText>_</w:delText>
          </w:r>
        </w:del>
      </w:ins>
      <w:ins w:id="954" w:author="sunjian1" w:date="2017-10-23T12:09:00Z">
        <w:r>
          <w:rPr>
            <w:rFonts w:ascii="宋体" w:hAnsi="宋体" w:hint="eastAsia"/>
            <w:b/>
            <w:sz w:val="23"/>
            <w:szCs w:val="23"/>
          </w:rPr>
          <w:t>/</w:t>
        </w:r>
      </w:ins>
      <w:ins w:id="955" w:author="郭昊太" w:date="2017-09-06T15:56:00Z">
        <w:r>
          <w:rPr>
            <w:rFonts w:ascii="宋体" w:hAnsi="宋体" w:hint="eastAsia"/>
            <w:b/>
            <w:sz w:val="23"/>
            <w:szCs w:val="23"/>
          </w:rPr>
          <w:t>___________________________；电话：_</w:t>
        </w:r>
      </w:ins>
      <w:ins w:id="956" w:author="sunjian1" w:date="2017-12-06T16:06:00Z">
        <w:r>
          <w:rPr>
            <w:rFonts w:ascii="宋体" w:hAnsi="宋体" w:cs="Times New Roman"/>
            <w:sz w:val="23"/>
            <w:szCs w:val="23"/>
            <w:u w:val="single"/>
            <w:rPrChange w:id="957" w:author="sunjian1" w:date="2017-12-06T16:07:00Z">
              <w:rPr>
                <w:rFonts w:ascii="宋体" w:hAnsi="宋体" w:cs="Times New Roman"/>
                <w:sz w:val="23"/>
                <w:szCs w:val="23"/>
              </w:rPr>
            </w:rPrChange>
          </w:rPr>
          <w:t>028-</w:t>
        </w:r>
      </w:ins>
      <w:ins w:id="958" w:author="sunjian1" w:date="2019-03-18T15:34:00Z">
        <w:r>
          <w:rPr>
            <w:rFonts w:ascii="宋体" w:hAnsi="宋体" w:cs="Times New Roman" w:hint="eastAsia"/>
            <w:sz w:val="23"/>
            <w:szCs w:val="23"/>
            <w:u w:val="single"/>
          </w:rPr>
          <w:t>87839999</w:t>
        </w:r>
      </w:ins>
      <w:ins w:id="959" w:author="郭昊太" w:date="2017-09-06T15:56:00Z">
        <w:del w:id="960" w:author="sunjian1" w:date="2017-10-23T12:10:00Z">
          <w:r>
            <w:rPr>
              <w:rFonts w:ascii="宋体" w:hAnsi="宋体" w:hint="eastAsia"/>
              <w:b/>
              <w:sz w:val="23"/>
              <w:szCs w:val="23"/>
            </w:rPr>
            <w:delText>___________</w:delText>
          </w:r>
        </w:del>
        <w:r>
          <w:rPr>
            <w:rFonts w:ascii="宋体" w:hAnsi="宋体" w:hint="eastAsia"/>
            <w:b/>
            <w:sz w:val="23"/>
            <w:szCs w:val="23"/>
          </w:rPr>
          <w:t>__________  。</w:t>
        </w:r>
      </w:ins>
    </w:p>
    <w:p w:rsidR="00C31EF0" w:rsidRDefault="00572EF5">
      <w:pPr>
        <w:rPr>
          <w:ins w:id="961" w:author="郭昊太" w:date="2017-09-06T15:56:00Z"/>
          <w:rFonts w:ascii="宋体" w:hAnsi="宋体"/>
          <w:b/>
          <w:sz w:val="23"/>
          <w:szCs w:val="23"/>
        </w:rPr>
      </w:pPr>
      <w:ins w:id="962" w:author="郭昊太" w:date="2017-09-06T15:56:00Z">
        <w:r>
          <w:rPr>
            <w:rFonts w:ascii="宋体" w:hAnsi="宋体" w:hint="eastAsia"/>
            <w:b/>
            <w:sz w:val="23"/>
            <w:szCs w:val="23"/>
          </w:rPr>
          <w:t>QQ账号：_</w:t>
        </w:r>
        <w:del w:id="963" w:author="sunjian1" w:date="2017-10-23T12:10:00Z">
          <w:r>
            <w:rPr>
              <w:rFonts w:ascii="宋体" w:hAnsi="宋体" w:hint="eastAsia"/>
              <w:b/>
              <w:sz w:val="23"/>
              <w:szCs w:val="23"/>
            </w:rPr>
            <w:delText>_</w:delText>
          </w:r>
        </w:del>
      </w:ins>
      <w:ins w:id="964" w:author="sunjian1" w:date="2017-10-23T12:10:00Z">
        <w:r>
          <w:rPr>
            <w:rFonts w:ascii="宋体" w:hAnsi="宋体" w:hint="eastAsia"/>
            <w:b/>
            <w:sz w:val="23"/>
            <w:szCs w:val="23"/>
          </w:rPr>
          <w:t>/</w:t>
        </w:r>
      </w:ins>
      <w:ins w:id="965" w:author="郭昊太" w:date="2017-09-06T15:56:00Z">
        <w:r>
          <w:rPr>
            <w:rFonts w:ascii="宋体" w:hAnsi="宋体" w:hint="eastAsia"/>
            <w:b/>
            <w:sz w:val="23"/>
            <w:szCs w:val="23"/>
          </w:rPr>
          <w:t>___________________________；微信账号：_____</w:t>
        </w:r>
        <w:del w:id="966" w:author="sunjian1" w:date="2017-10-23T12:10:00Z">
          <w:r>
            <w:rPr>
              <w:rFonts w:ascii="宋体" w:hAnsi="宋体" w:hint="eastAsia"/>
              <w:b/>
              <w:sz w:val="23"/>
              <w:szCs w:val="23"/>
            </w:rPr>
            <w:delText>_</w:delText>
          </w:r>
        </w:del>
      </w:ins>
      <w:ins w:id="967" w:author="sunjian1" w:date="2017-10-23T12:10:00Z">
        <w:r>
          <w:rPr>
            <w:rFonts w:ascii="宋体" w:hAnsi="宋体" w:hint="eastAsia"/>
            <w:b/>
            <w:sz w:val="23"/>
            <w:szCs w:val="23"/>
          </w:rPr>
          <w:t>/</w:t>
        </w:r>
      </w:ins>
      <w:ins w:id="968" w:author="郭昊太" w:date="2017-09-06T15:56:00Z">
        <w:r>
          <w:rPr>
            <w:rFonts w:ascii="宋体" w:hAnsi="宋体" w:hint="eastAsia"/>
            <w:b/>
            <w:sz w:val="23"/>
            <w:szCs w:val="23"/>
          </w:rPr>
          <w:t>________________。</w:t>
        </w:r>
      </w:ins>
    </w:p>
    <w:p w:rsidR="00C31EF0" w:rsidRDefault="00572EF5">
      <w:pPr>
        <w:rPr>
          <w:ins w:id="969" w:author="郭昊太" w:date="2017-09-06T15:56:00Z"/>
          <w:rFonts w:ascii="宋体" w:hAnsi="宋体"/>
          <w:b/>
          <w:sz w:val="23"/>
          <w:szCs w:val="23"/>
        </w:rPr>
      </w:pPr>
      <w:ins w:id="970" w:author="郭昊太" w:date="2017-09-06T15:56:00Z">
        <w:r>
          <w:rPr>
            <w:rFonts w:ascii="宋体" w:hAnsi="宋体" w:hint="eastAsia"/>
            <w:b/>
            <w:sz w:val="23"/>
            <w:szCs w:val="23"/>
          </w:rPr>
          <w:t>短信号码：__</w:t>
        </w:r>
      </w:ins>
      <w:ins w:id="971" w:author="sunjian1" w:date="2017-10-23T12:10:00Z">
        <w:r>
          <w:rPr>
            <w:rFonts w:ascii="宋体" w:hAnsi="宋体" w:hint="eastAsia"/>
            <w:b/>
            <w:sz w:val="23"/>
            <w:szCs w:val="23"/>
          </w:rPr>
          <w:t>/</w:t>
        </w:r>
      </w:ins>
      <w:ins w:id="972" w:author="郭昊太" w:date="2017-09-06T15:56:00Z">
        <w:r>
          <w:rPr>
            <w:rFonts w:ascii="宋体" w:hAnsi="宋体" w:hint="eastAsia"/>
            <w:b/>
            <w:sz w:val="23"/>
            <w:szCs w:val="23"/>
          </w:rPr>
          <w:t>___________________________；传真：____</w:t>
        </w:r>
      </w:ins>
      <w:ins w:id="973" w:author="sunjian1" w:date="2017-10-23T12:10:00Z">
        <w:r>
          <w:rPr>
            <w:rFonts w:ascii="宋体" w:hAnsi="宋体" w:hint="eastAsia"/>
            <w:b/>
            <w:sz w:val="23"/>
            <w:szCs w:val="23"/>
          </w:rPr>
          <w:t>/</w:t>
        </w:r>
      </w:ins>
      <w:ins w:id="974" w:author="郭昊太" w:date="2017-09-06T15:56:00Z">
        <w:r>
          <w:rPr>
            <w:rFonts w:ascii="宋体" w:hAnsi="宋体" w:hint="eastAsia"/>
            <w:b/>
            <w:sz w:val="23"/>
            <w:szCs w:val="23"/>
          </w:rPr>
          <w:t>_________________  _。</w:t>
        </w:r>
      </w:ins>
    </w:p>
    <w:p w:rsidR="00C31EF0" w:rsidRDefault="00572EF5">
      <w:pPr>
        <w:rPr>
          <w:ins w:id="975" w:author="郭昊太" w:date="2017-09-06T15:56:00Z"/>
          <w:rFonts w:ascii="宋体" w:hAnsi="宋体"/>
          <w:b/>
          <w:sz w:val="23"/>
          <w:szCs w:val="23"/>
        </w:rPr>
      </w:pPr>
      <w:ins w:id="976" w:author="郭昊太" w:date="2017-09-06T15:56:00Z">
        <w:r>
          <w:rPr>
            <w:rFonts w:ascii="宋体" w:hAnsi="宋体" w:hint="eastAsia"/>
            <w:b/>
            <w:sz w:val="23"/>
            <w:szCs w:val="23"/>
          </w:rPr>
          <w:t>保证人2确认其有效的送达地址为：</w:t>
        </w:r>
      </w:ins>
      <w:ins w:id="977" w:author="GHT" w:date="2017-09-25T15:31:00Z">
        <w:r>
          <w:rPr>
            <w:rFonts w:ascii="宋体" w:hAnsi="宋体" w:hint="eastAsia"/>
            <w:b/>
            <w:sz w:val="23"/>
            <w:szCs w:val="23"/>
          </w:rPr>
          <w:t>_______________________</w:t>
        </w:r>
        <w:del w:id="978" w:author="sunjian1" w:date="2017-10-23T12:10:00Z">
          <w:r>
            <w:rPr>
              <w:rFonts w:ascii="宋体" w:hAnsi="宋体" w:hint="eastAsia"/>
              <w:b/>
              <w:sz w:val="23"/>
              <w:szCs w:val="23"/>
            </w:rPr>
            <w:delText>_________________</w:delText>
          </w:r>
        </w:del>
      </w:ins>
      <w:ins w:id="979" w:author="sunjian1" w:date="2017-10-23T12:10:00Z">
        <w:r>
          <w:rPr>
            <w:rFonts w:ascii="宋体" w:hAnsi="宋体" w:hint="eastAsia"/>
            <w:b/>
            <w:sz w:val="23"/>
            <w:szCs w:val="23"/>
          </w:rPr>
          <w:t>/</w:t>
        </w:r>
      </w:ins>
      <w:ins w:id="980" w:author="GHT" w:date="2017-09-25T15:31:00Z">
        <w:r>
          <w:rPr>
            <w:rFonts w:ascii="宋体" w:hAnsi="宋体" w:hint="eastAsia"/>
            <w:b/>
            <w:sz w:val="23"/>
            <w:szCs w:val="23"/>
          </w:rPr>
          <w:t>_</w:t>
        </w:r>
      </w:ins>
      <w:ins w:id="981" w:author="郭昊太" w:date="2017-09-06T15:56:00Z">
        <w:del w:id="982"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983" w:author="郭昊太" w:date="2017-09-06T15:56:00Z"/>
          <w:rFonts w:ascii="宋体" w:hAnsi="宋体"/>
          <w:b/>
          <w:sz w:val="23"/>
          <w:szCs w:val="23"/>
        </w:rPr>
      </w:pPr>
      <w:ins w:id="984" w:author="郭昊太" w:date="2017-09-06T15:56:00Z">
        <w:r>
          <w:rPr>
            <w:rFonts w:ascii="宋体" w:hAnsi="宋体" w:hint="eastAsia"/>
            <w:b/>
            <w:sz w:val="23"/>
            <w:szCs w:val="23"/>
          </w:rPr>
          <w:t>电子邮箱：___</w:t>
        </w:r>
        <w:del w:id="985" w:author="sunjian1" w:date="2017-10-23T12:10:00Z">
          <w:r>
            <w:rPr>
              <w:rFonts w:ascii="宋体" w:hAnsi="宋体" w:hint="eastAsia"/>
              <w:b/>
              <w:sz w:val="23"/>
              <w:szCs w:val="23"/>
            </w:rPr>
            <w:delText>_</w:delText>
          </w:r>
        </w:del>
      </w:ins>
      <w:ins w:id="986" w:author="sunjian1" w:date="2017-10-23T12:10:00Z">
        <w:r>
          <w:rPr>
            <w:rFonts w:ascii="宋体" w:hAnsi="宋体" w:hint="eastAsia"/>
            <w:b/>
            <w:sz w:val="23"/>
            <w:szCs w:val="23"/>
          </w:rPr>
          <w:t>/</w:t>
        </w:r>
      </w:ins>
      <w:ins w:id="987" w:author="郭昊太" w:date="2017-09-06T15:56:00Z">
        <w:r>
          <w:rPr>
            <w:rFonts w:ascii="宋体" w:hAnsi="宋体" w:hint="eastAsia"/>
            <w:b/>
            <w:sz w:val="23"/>
            <w:szCs w:val="23"/>
          </w:rPr>
          <w:t>_________________________；电话：________</w:t>
        </w:r>
      </w:ins>
      <w:ins w:id="988" w:author="sunjian1" w:date="2017-10-23T12:11:00Z">
        <w:r>
          <w:rPr>
            <w:rFonts w:ascii="宋体" w:hAnsi="宋体" w:hint="eastAsia"/>
            <w:b/>
            <w:sz w:val="23"/>
            <w:szCs w:val="23"/>
          </w:rPr>
          <w:t>/</w:t>
        </w:r>
      </w:ins>
      <w:ins w:id="989" w:author="郭昊太" w:date="2017-09-06T15:56:00Z">
        <w:r>
          <w:rPr>
            <w:rFonts w:ascii="宋体" w:hAnsi="宋体" w:hint="eastAsia"/>
            <w:b/>
            <w:sz w:val="23"/>
            <w:szCs w:val="23"/>
          </w:rPr>
          <w:t>______________  。</w:t>
        </w:r>
      </w:ins>
    </w:p>
    <w:p w:rsidR="00C31EF0" w:rsidRDefault="00572EF5">
      <w:pPr>
        <w:rPr>
          <w:ins w:id="990" w:author="郭昊太" w:date="2017-09-06T15:56:00Z"/>
          <w:rFonts w:ascii="宋体" w:hAnsi="宋体"/>
          <w:b/>
          <w:sz w:val="23"/>
          <w:szCs w:val="23"/>
        </w:rPr>
      </w:pPr>
      <w:ins w:id="991" w:author="郭昊太" w:date="2017-09-06T15:56:00Z">
        <w:r>
          <w:rPr>
            <w:rFonts w:ascii="宋体" w:hAnsi="宋体" w:hint="eastAsia"/>
            <w:b/>
            <w:sz w:val="23"/>
            <w:szCs w:val="23"/>
          </w:rPr>
          <w:t>QQ账号：_______</w:t>
        </w:r>
      </w:ins>
      <w:ins w:id="992" w:author="sunjian1" w:date="2017-10-23T12:10:00Z">
        <w:r>
          <w:rPr>
            <w:rFonts w:ascii="宋体" w:hAnsi="宋体" w:hint="eastAsia"/>
            <w:b/>
            <w:sz w:val="23"/>
            <w:szCs w:val="23"/>
          </w:rPr>
          <w:t>/</w:t>
        </w:r>
      </w:ins>
      <w:ins w:id="993" w:author="郭昊太" w:date="2017-09-06T15:56:00Z">
        <w:r>
          <w:rPr>
            <w:rFonts w:ascii="宋体" w:hAnsi="宋体" w:hint="eastAsia"/>
            <w:b/>
            <w:sz w:val="23"/>
            <w:szCs w:val="23"/>
          </w:rPr>
          <w:t>______________________；微信账号：______</w:t>
        </w:r>
      </w:ins>
      <w:ins w:id="994" w:author="sunjian1" w:date="2017-10-23T12:11:00Z">
        <w:r>
          <w:rPr>
            <w:rFonts w:ascii="宋体" w:hAnsi="宋体" w:hint="eastAsia"/>
            <w:b/>
            <w:sz w:val="23"/>
            <w:szCs w:val="23"/>
          </w:rPr>
          <w:t>/</w:t>
        </w:r>
      </w:ins>
      <w:ins w:id="995" w:author="郭昊太" w:date="2017-09-06T15:56:00Z">
        <w:r>
          <w:rPr>
            <w:rFonts w:ascii="宋体" w:hAnsi="宋体" w:hint="eastAsia"/>
            <w:b/>
            <w:sz w:val="23"/>
            <w:szCs w:val="23"/>
          </w:rPr>
          <w:t>________________。</w:t>
        </w:r>
      </w:ins>
    </w:p>
    <w:p w:rsidR="00C31EF0" w:rsidRDefault="00572EF5">
      <w:pPr>
        <w:rPr>
          <w:ins w:id="996" w:author="郭昊太" w:date="2017-09-06T15:56:00Z"/>
          <w:rFonts w:ascii="宋体" w:hAnsi="宋体"/>
          <w:b/>
          <w:sz w:val="23"/>
          <w:szCs w:val="23"/>
        </w:rPr>
      </w:pPr>
      <w:ins w:id="997" w:author="郭昊太" w:date="2017-09-06T15:56:00Z">
        <w:r>
          <w:rPr>
            <w:rFonts w:ascii="宋体" w:hAnsi="宋体" w:hint="eastAsia"/>
            <w:b/>
            <w:sz w:val="23"/>
            <w:szCs w:val="23"/>
          </w:rPr>
          <w:t>短信号码：_____</w:t>
        </w:r>
        <w:del w:id="998" w:author="sunjian1" w:date="2017-10-23T12:10:00Z">
          <w:r>
            <w:rPr>
              <w:rFonts w:ascii="宋体" w:hAnsi="宋体" w:hint="eastAsia"/>
              <w:b/>
              <w:sz w:val="23"/>
              <w:szCs w:val="23"/>
            </w:rPr>
            <w:delText>_</w:delText>
          </w:r>
        </w:del>
      </w:ins>
      <w:ins w:id="999" w:author="sunjian1" w:date="2017-10-23T12:10:00Z">
        <w:r>
          <w:rPr>
            <w:rFonts w:ascii="宋体" w:hAnsi="宋体" w:hint="eastAsia"/>
            <w:b/>
            <w:sz w:val="23"/>
            <w:szCs w:val="23"/>
          </w:rPr>
          <w:t>/</w:t>
        </w:r>
      </w:ins>
      <w:ins w:id="1000" w:author="郭昊太" w:date="2017-09-06T15:56:00Z">
        <w:r>
          <w:rPr>
            <w:rFonts w:ascii="宋体" w:hAnsi="宋体" w:hint="eastAsia"/>
            <w:b/>
            <w:sz w:val="23"/>
            <w:szCs w:val="23"/>
          </w:rPr>
          <w:t>_______________________；传真：______</w:t>
        </w:r>
      </w:ins>
      <w:ins w:id="1001" w:author="sunjian1" w:date="2017-10-23T12:11:00Z">
        <w:r>
          <w:rPr>
            <w:rFonts w:ascii="宋体" w:hAnsi="宋体" w:hint="eastAsia"/>
            <w:b/>
            <w:sz w:val="23"/>
            <w:szCs w:val="23"/>
          </w:rPr>
          <w:t>/</w:t>
        </w:r>
      </w:ins>
      <w:ins w:id="1002" w:author="郭昊太" w:date="2017-09-06T15:56:00Z">
        <w:r>
          <w:rPr>
            <w:rFonts w:ascii="宋体" w:hAnsi="宋体" w:hint="eastAsia"/>
            <w:b/>
            <w:sz w:val="23"/>
            <w:szCs w:val="23"/>
          </w:rPr>
          <w:t>_______________  _。</w:t>
        </w:r>
      </w:ins>
    </w:p>
    <w:p w:rsidR="00C31EF0" w:rsidRDefault="00572EF5">
      <w:pPr>
        <w:rPr>
          <w:ins w:id="1003" w:author="sunjian1" w:date="2019-03-18T15:34:00Z"/>
          <w:rFonts w:ascii="宋体" w:hAnsi="宋体" w:cs="宋体"/>
          <w:szCs w:val="21"/>
          <w:u w:val="single"/>
        </w:rPr>
      </w:pPr>
      <w:ins w:id="1004" w:author="郭昊太" w:date="2017-09-06T15:57:00Z">
        <w:r>
          <w:rPr>
            <w:rFonts w:ascii="宋体" w:hAnsi="宋体" w:hint="eastAsia"/>
            <w:b/>
            <w:sz w:val="23"/>
            <w:szCs w:val="23"/>
          </w:rPr>
          <w:t>抵押</w:t>
        </w:r>
      </w:ins>
      <w:ins w:id="1005" w:author="郭昊太" w:date="2017-09-06T15:56:00Z">
        <w:r>
          <w:rPr>
            <w:rFonts w:ascii="宋体" w:hAnsi="宋体" w:hint="eastAsia"/>
            <w:b/>
            <w:sz w:val="23"/>
            <w:szCs w:val="23"/>
          </w:rPr>
          <w:t>人1确认其有效的送达地址为：</w:t>
        </w:r>
      </w:ins>
      <w:ins w:id="1006" w:author="Zhang, Lester (DI SW CAS MS-AWS MAA CCC DEV)" w:date="2019-04-13T18:06:00Z">
        <w:r w:rsidR="00072697">
          <w:rPr>
            <w:rFonts w:ascii="宋体" w:cs="Times New Roman"/>
            <w:sz w:val="23"/>
            <w:szCs w:val="23"/>
            <w:u w:val="single"/>
          </w:rPr>
          <w:t/>
        </w:r>
        <w:r w:rsidR="00072697">
          <w:rPr>
            <w:rFonts w:ascii="宋体" w:cs="Times New Roman"/>
            <w:sz w:val="23"/>
            <w:szCs w:val="23"/>
            <w:u w:val="single"/>
          </w:rPr>
          <w:t xml:space="preserve"> </w:t>
        </w:r>
      </w:ins>
      <w:ins w:id="1007" w:author="sunjian1" w:date="2019-03-25T15:28:00Z">
        <w:del w:id="1008" w:author="Zhang, Lester (DI SW CAS MS-AWS MAA CCC DEV)" w:date="2019-04-13T18:06:00Z">
          <w:r w:rsidDel="00072697">
            <w:rPr>
              <w:rFonts w:ascii="宋体" w:hAnsi="宋体" w:cs="宋体" w:hint="eastAsia"/>
              <w:szCs w:val="21"/>
              <w:u w:val="single"/>
            </w:rPr>
            <w:delText xml:space="preserve">四川省郫县三道堰镇三道堰村4组44号　</w:delText>
          </w:r>
        </w:del>
      </w:ins>
    </w:p>
    <w:p w:rsidR="00C31EF0" w:rsidRDefault="00572EF5">
      <w:pPr>
        <w:spacing w:line="360" w:lineRule="exact"/>
        <w:rPr>
          <w:ins w:id="1009" w:author="sunjian1" w:date="2017-11-01T12:19:00Z"/>
          <w:rFonts w:ascii="宋体" w:hAnsi="宋体"/>
          <w:b/>
          <w:sz w:val="23"/>
          <w:szCs w:val="23"/>
        </w:rPr>
        <w:pPrChange w:id="1010" w:author="sunjian1" w:date="2019-03-25T15:29:00Z">
          <w:pPr/>
        </w:pPrChange>
      </w:pPr>
      <w:ins w:id="1011" w:author="sunjian1" w:date="2017-11-01T12:19:00Z">
        <w:r>
          <w:rPr>
            <w:rFonts w:ascii="宋体" w:hAnsi="宋体" w:hint="eastAsia"/>
            <w:b/>
            <w:sz w:val="23"/>
            <w:szCs w:val="23"/>
          </w:rPr>
          <w:t>电子邮箱：_</w:t>
        </w:r>
        <w:r>
          <w:rPr>
            <w:rFonts w:ascii="宋体" w:hAnsi="宋体" w:hint="eastAsia"/>
            <w:b/>
            <w:sz w:val="23"/>
            <w:szCs w:val="23"/>
            <w:u w:val="single"/>
          </w:rPr>
          <w:t>/</w:t>
        </w:r>
        <w:r>
          <w:rPr>
            <w:rFonts w:ascii="宋体" w:hAnsi="宋体" w:hint="eastAsia"/>
            <w:b/>
            <w:sz w:val="23"/>
            <w:szCs w:val="23"/>
          </w:rPr>
          <w:t>___________________________；电话：_</w:t>
        </w:r>
      </w:ins>
      <w:ins w:id="1012" w:author="Zhang, Lester (DI SW CAS MS-AWS MAA CCC DEV)" w:date="2019-04-13T18:06:00Z">
        <w:r w:rsidR="00AA3E71">
          <w:rPr>
            <w:rFonts w:ascii="宋体" w:hAnsi="宋体" w:hint="eastAsia"/>
            <w:b/>
            <w:sz w:val="23"/>
            <w:szCs w:val="23"/>
          </w:rPr>
          <w:t>_</w:t>
        </w:r>
        <w:r w:rsidR="00AA3E71" w:rsidRPr="00A64561">
          <w:rPr>
            <w:rFonts w:ascii="宋体" w:cs="Times New Roman"/>
            <w:sz w:val="23"/>
            <w:szCs w:val="23"/>
            <w:u w:val="single"/>
          </w:rPr>
          <w:t>飞飞飞</w:t>
        </w:r>
      </w:ins>
      <w:ins w:id="1013" w:author="sunjian1" w:date="2019-03-25T15:29:00Z">
        <w:del w:id="1014" w:author="Zhang, Lester (DI SW CAS MS-AWS MAA CCC DEV)" w:date="2019-04-13T18:06:00Z">
          <w:r w:rsidDel="00AA3E71">
            <w:rPr>
              <w:rFonts w:ascii="宋体" w:hAnsi="宋体" w:cs="Times New Roman" w:hint="eastAsia"/>
              <w:sz w:val="23"/>
              <w:szCs w:val="23"/>
            </w:rPr>
            <w:delText>18084868605</w:delText>
          </w:r>
        </w:del>
      </w:ins>
      <w:ins w:id="1015" w:author="sunjian1" w:date="2018-01-23T11:41:00Z">
        <w:del w:id="1016" w:author="Zhang, Lester (DI SW CAS MS-AWS MAA CCC DEV)" w:date="2019-04-13T18:06:00Z">
          <w:r w:rsidDel="00AA3E71">
            <w:rPr>
              <w:rFonts w:ascii="宋体" w:hAnsi="宋体" w:hint="eastAsia"/>
              <w:b/>
              <w:sz w:val="23"/>
              <w:szCs w:val="23"/>
              <w:u w:val="single"/>
            </w:rPr>
            <w:delText>_</w:delText>
          </w:r>
        </w:del>
      </w:ins>
      <w:ins w:id="1017" w:author="sunjian1" w:date="2018-01-17T16:51:00Z">
        <w:del w:id="1018" w:author="Zhang, Lester (DI SW CAS MS-AWS MAA CCC DEV)" w:date="2019-04-13T18:06:00Z">
          <w:r w:rsidDel="00AA3E71">
            <w:rPr>
              <w:rFonts w:ascii="宋体" w:hAnsi="宋体" w:hint="eastAsia"/>
              <w:b/>
              <w:sz w:val="23"/>
              <w:szCs w:val="23"/>
              <w:u w:val="single"/>
            </w:rPr>
            <w:delText>_</w:delText>
          </w:r>
        </w:del>
      </w:ins>
      <w:ins w:id="1019" w:author="sunjian1" w:date="2017-11-01T12:19:00Z">
        <w:del w:id="1020" w:author="Zhang, Lester (DI SW CAS MS-AWS MAA CCC DEV)" w:date="2019-04-13T18:06:00Z">
          <w:r w:rsidDel="00AA3E71">
            <w:rPr>
              <w:rFonts w:ascii="宋体" w:hAnsi="宋体" w:hint="eastAsia"/>
              <w:b/>
              <w:sz w:val="23"/>
              <w:szCs w:val="23"/>
            </w:rPr>
            <w:delText>_________</w:delText>
          </w:r>
        </w:del>
      </w:ins>
      <w:ins w:id="1021" w:author="Zhang, Lester (DI SW CAS MS-AWS MAA CCC DEV)" w:date="2019-04-13T18:06:00Z">
        <w:r w:rsidR="00AA3E71">
          <w:rPr>
            <w:rFonts w:ascii="宋体" w:hAnsi="宋体"/>
            <w:b/>
            <w:sz w:val="23"/>
            <w:szCs w:val="23"/>
          </w:rPr>
          <w:t xml:space="preserve"> </w:t>
        </w:r>
      </w:ins>
      <w:ins w:id="1022" w:author="sunjian1" w:date="2017-11-01T12:19:00Z">
        <w:del w:id="1023" w:author="Zhang, Lester (DI SW CAS MS-AWS MAA CCC DEV)" w:date="2019-04-13T18:06:00Z">
          <w:r w:rsidDel="00AA3E71">
            <w:rPr>
              <w:rFonts w:ascii="宋体" w:hAnsi="宋体" w:hint="eastAsia"/>
              <w:b/>
              <w:sz w:val="23"/>
              <w:szCs w:val="23"/>
            </w:rPr>
            <w:delText xml:space="preserve">  </w:delText>
          </w:r>
        </w:del>
        <w:r>
          <w:rPr>
            <w:rFonts w:ascii="宋体" w:hAnsi="宋体" w:hint="eastAsia"/>
            <w:b/>
            <w:sz w:val="23"/>
            <w:szCs w:val="23"/>
          </w:rPr>
          <w:t>。</w:t>
        </w:r>
      </w:ins>
    </w:p>
    <w:p w:rsidR="00C31EF0" w:rsidRDefault="00572EF5">
      <w:pPr>
        <w:rPr>
          <w:ins w:id="1024" w:author="sunjian1" w:date="2017-11-01T12:19:00Z"/>
          <w:rFonts w:ascii="宋体" w:hAnsi="宋体"/>
          <w:b/>
          <w:sz w:val="23"/>
          <w:szCs w:val="23"/>
        </w:rPr>
      </w:pPr>
      <w:ins w:id="1025" w:author="sunjian1" w:date="2017-11-01T12:19:00Z">
        <w:r>
          <w:rPr>
            <w:rFonts w:ascii="宋体" w:hAnsi="宋体" w:hint="eastAsia"/>
            <w:b/>
            <w:sz w:val="23"/>
            <w:szCs w:val="23"/>
          </w:rPr>
          <w:t>QQ账号：____</w:t>
        </w:r>
      </w:ins>
      <w:ins w:id="1026" w:author="sunjian1" w:date="2017-12-06T16:09:00Z">
        <w:r>
          <w:rPr>
            <w:rFonts w:ascii="宋体" w:hAnsi="宋体" w:cs="Times New Roman" w:hint="eastAsia"/>
            <w:sz w:val="23"/>
            <w:szCs w:val="23"/>
            <w:u w:val="single"/>
          </w:rPr>
          <w:t xml:space="preserve">/　　　　　　　　</w:t>
        </w:r>
      </w:ins>
      <w:ins w:id="1027" w:author="sunjian1" w:date="2017-11-01T12:19:00Z">
        <w:r>
          <w:rPr>
            <w:rFonts w:ascii="宋体" w:hAnsi="宋体" w:hint="eastAsia"/>
            <w:b/>
            <w:sz w:val="23"/>
            <w:szCs w:val="23"/>
          </w:rPr>
          <w:t>______；微信账号：__/____________________。</w:t>
        </w:r>
      </w:ins>
    </w:p>
    <w:p w:rsidR="00C31EF0" w:rsidRDefault="00572EF5">
      <w:pPr>
        <w:spacing w:line="360" w:lineRule="exact"/>
        <w:rPr>
          <w:ins w:id="1028" w:author="郭昊太" w:date="2017-09-06T15:56:00Z"/>
          <w:del w:id="1029" w:author="sunjian1" w:date="2017-10-23T12:11:00Z"/>
          <w:rFonts w:ascii="宋体" w:hAnsi="宋体"/>
          <w:b/>
          <w:sz w:val="23"/>
          <w:szCs w:val="23"/>
        </w:rPr>
        <w:pPrChange w:id="1030" w:author="sunjian1" w:date="2019-03-25T15:29:00Z">
          <w:pPr/>
        </w:pPrChange>
      </w:pPr>
      <w:ins w:id="1031" w:author="sunjian1" w:date="2017-11-01T12:19:00Z">
        <w:r>
          <w:rPr>
            <w:rFonts w:ascii="宋体" w:hAnsi="宋体" w:hint="eastAsia"/>
            <w:b/>
            <w:sz w:val="23"/>
            <w:szCs w:val="23"/>
          </w:rPr>
          <w:t>短信号码：</w:t>
        </w:r>
      </w:ins>
      <w:ins w:id="1032" w:author="Zhang, Lester (DI SW CAS MS-AWS MAA CCC DEV)" w:date="2019-04-13T18:06:00Z">
        <w:r w:rsidR="00AA3E71" w:rsidRPr="00A64561">
          <w:rPr>
            <w:rFonts w:ascii="宋体" w:cs="Times New Roman"/>
            <w:sz w:val="23"/>
            <w:szCs w:val="23"/>
            <w:u w:val="single"/>
          </w:rPr>
          <w:t>飞飞飞</w:t>
        </w:r>
        <w:r w:rsidR="00AA3E71">
          <w:rPr>
            <w:rFonts w:ascii="宋体" w:hAnsi="宋体"/>
            <w:b/>
            <w:sz w:val="23"/>
            <w:szCs w:val="23"/>
          </w:rPr>
          <w:t xml:space="preserve"> </w:t>
        </w:r>
      </w:ins>
      <w:ins w:id="1035" w:author="sunjian1" w:date="2019-03-25T15:29:00Z">
        <w:del w:id="1036" w:author="Zhang, Lester (DI SW CAS MS-AWS MAA CCC DEV)" w:date="2019-04-13T18:06:00Z">
          <w:r w:rsidDel="00AA3E71">
            <w:rPr>
              <w:rFonts w:ascii="宋体" w:hAnsi="宋体" w:cs="Times New Roman" w:hint="eastAsia"/>
              <w:sz w:val="23"/>
              <w:szCs w:val="23"/>
            </w:rPr>
            <w:delText>18084868605</w:delText>
          </w:r>
        </w:del>
      </w:ins>
      <w:ins w:id="1037" w:author="sunjian1" w:date="2018-02-01T14:52:00Z">
        <w:del w:id="1038" w:author="Zhang, Lester (DI SW CAS MS-AWS MAA CCC DEV)" w:date="2019-04-13T18:06:00Z">
          <w:r w:rsidDel="00AA3E71">
            <w:rPr>
              <w:rFonts w:ascii="宋体" w:hAnsi="宋体" w:hint="eastAsia"/>
              <w:b/>
              <w:sz w:val="23"/>
              <w:szCs w:val="23"/>
              <w:u w:val="single"/>
            </w:rPr>
            <w:delText>_</w:delText>
          </w:r>
        </w:del>
      </w:ins>
      <w:ins w:id="1039" w:author="sunjian1" w:date="2018-01-23T11:41:00Z">
        <w:del w:id="1040" w:author="Zhang, Lester (DI SW CAS MS-AWS MAA CCC DEV)" w:date="2019-04-13T18:06:00Z">
          <w:r w:rsidDel="00AA3E71">
            <w:rPr>
              <w:rFonts w:ascii="宋体" w:hAnsi="宋体" w:hint="eastAsia"/>
              <w:b/>
              <w:sz w:val="23"/>
              <w:szCs w:val="23"/>
              <w:u w:val="single"/>
            </w:rPr>
            <w:delText>_</w:delText>
          </w:r>
        </w:del>
      </w:ins>
      <w:ins w:id="1041" w:author="sunjian1" w:date="2018-01-17T16:51:00Z">
        <w:del w:id="1042" w:author="Zhang, Lester (DI SW CAS MS-AWS MAA CCC DEV)" w:date="2019-04-13T18:06:00Z">
          <w:r w:rsidDel="00AA3E71">
            <w:rPr>
              <w:rFonts w:ascii="宋体" w:hAnsi="宋体" w:hint="eastAsia"/>
              <w:b/>
              <w:sz w:val="23"/>
              <w:szCs w:val="23"/>
              <w:u w:val="single"/>
            </w:rPr>
            <w:delText>_</w:delText>
          </w:r>
        </w:del>
      </w:ins>
      <w:ins w:id="1043" w:author="sunjian1" w:date="2017-11-01T12:19:00Z">
        <w:del w:id="1044" w:author="Zhang, Lester (DI SW CAS MS-AWS MAA CCC DEV)" w:date="2019-04-13T18:06:00Z">
          <w:r w:rsidDel="00AA3E71">
            <w:rPr>
              <w:rFonts w:ascii="宋体" w:hAnsi="宋体" w:hint="eastAsia"/>
              <w:b/>
              <w:sz w:val="23"/>
              <w:szCs w:val="23"/>
            </w:rPr>
            <w:delText>_____</w:delText>
          </w:r>
        </w:del>
        <w:del w:id="1045" w:author="Zhang, Lester (DI SW CAS MS-AWS MAA CCC DEV)" w:date="2019-04-13T18:07:00Z">
          <w:r w:rsidDel="00AA3E71">
            <w:rPr>
              <w:rFonts w:ascii="宋体" w:hAnsi="宋体" w:hint="eastAsia"/>
              <w:b/>
              <w:sz w:val="23"/>
              <w:szCs w:val="23"/>
            </w:rPr>
            <w:delText>_</w:delText>
          </w:r>
        </w:del>
      </w:ins>
      <w:ins w:id="1046" w:author="sunjian1" w:date="2017-10-23T12:11:00Z">
        <w:r>
          <w:rPr>
            <w:rFonts w:ascii="宋体" w:hAnsi="宋体" w:hint="eastAsia"/>
            <w:b/>
            <w:sz w:val="23"/>
            <w:szCs w:val="23"/>
          </w:rPr>
          <w:t>；传真：_____</w:t>
        </w:r>
      </w:ins>
      <w:ins w:id="1047" w:author="Zhang, Lester (DI SW CAS MS-AWS MAA CCC DEV)" w:date="2019-04-13T18:07:00Z">
        <w:r w:rsidR="004E034D">
          <w:rPr>
            <w:rFonts w:ascii="宋体" w:hAnsi="宋体"/>
            <w:b/>
            <w:sz w:val="23"/>
            <w:szCs w:val="23"/>
          </w:rPr>
          <w:t>/</w:t>
        </w:r>
      </w:ins>
      <w:ins w:id="1048" w:author="sunjian1" w:date="2017-10-23T12:11:00Z">
        <w:del w:id="1049" w:author="Zhang, Lester (DI SW CAS MS-AWS MAA CCC DEV)" w:date="2019-04-13T18:07:00Z">
          <w:r w:rsidDel="004E034D">
            <w:rPr>
              <w:rFonts w:ascii="宋体" w:hAnsi="宋体" w:hint="eastAsia"/>
              <w:b/>
              <w:sz w:val="23"/>
              <w:szCs w:val="23"/>
            </w:rPr>
            <w:delText>/_</w:delText>
          </w:r>
        </w:del>
        <w:r>
          <w:rPr>
            <w:rFonts w:ascii="宋体" w:hAnsi="宋体" w:hint="eastAsia"/>
            <w:b/>
            <w:sz w:val="23"/>
            <w:szCs w:val="23"/>
          </w:rPr>
          <w:t>_</w:t>
        </w:r>
        <w:del w:id="1050" w:author="Zhang, Lester (DI SW CAS MS-AWS MAA CCC DEV)" w:date="2019-04-13T18:08:00Z">
          <w:r w:rsidDel="00F0082E">
            <w:rPr>
              <w:rFonts w:ascii="宋体" w:hAnsi="宋体" w:hint="eastAsia"/>
              <w:b/>
              <w:sz w:val="23"/>
              <w:szCs w:val="23"/>
            </w:rPr>
            <w:delText>___</w:delText>
          </w:r>
        </w:del>
        <w:r>
          <w:rPr>
            <w:rFonts w:ascii="宋体" w:hAnsi="宋体" w:hint="eastAsia"/>
            <w:b/>
            <w:sz w:val="23"/>
            <w:szCs w:val="23"/>
          </w:rPr>
          <w:t>_________</w:t>
        </w:r>
      </w:ins>
      <w:ins w:id="1051" w:author="GHT" w:date="2017-09-25T15:31:00Z">
        <w:del w:id="1052" w:author="sunjian1" w:date="2017-10-23T12:11:00Z">
          <w:r>
            <w:rPr>
              <w:rFonts w:ascii="宋体" w:hAnsi="宋体" w:hint="eastAsia"/>
              <w:b/>
              <w:sz w:val="23"/>
              <w:szCs w:val="23"/>
            </w:rPr>
            <w:delText>_________________________________________</w:delText>
          </w:r>
        </w:del>
      </w:ins>
      <w:ins w:id="1053" w:author="郭昊太" w:date="2017-09-06T15:56:00Z">
        <w:del w:id="1054" w:author="sunjian1" w:date="2017-10-23T12:11:00Z">
          <w:r>
            <w:rPr>
              <w:rFonts w:ascii="宋体" w:hAnsi="宋体" w:hint="eastAsia"/>
              <w:b/>
              <w:sz w:val="23"/>
              <w:szCs w:val="23"/>
            </w:rPr>
            <w:delText xml:space="preserve">             ___________________________；</w:delText>
          </w:r>
        </w:del>
      </w:ins>
    </w:p>
    <w:p w:rsidR="00C31EF0" w:rsidRDefault="00572EF5">
      <w:pPr>
        <w:spacing w:line="360" w:lineRule="exact"/>
        <w:rPr>
          <w:ins w:id="1055" w:author="郭昊太" w:date="2017-09-06T15:56:00Z"/>
          <w:del w:id="1056" w:author="sunjian1" w:date="2017-10-23T12:11:00Z"/>
          <w:rFonts w:ascii="宋体" w:hAnsi="宋体"/>
          <w:b/>
          <w:sz w:val="23"/>
          <w:szCs w:val="23"/>
        </w:rPr>
        <w:pPrChange w:id="1057" w:author="sunjian1" w:date="2019-03-25T15:29:00Z">
          <w:pPr/>
        </w:pPrChange>
      </w:pPr>
      <w:ins w:id="1058" w:author="郭昊太" w:date="2017-09-06T15:56:00Z">
        <w:del w:id="1059" w:author="sunjian1" w:date="2017-10-23T12:11:00Z">
          <w:r>
            <w:rPr>
              <w:rFonts w:ascii="宋体" w:hAnsi="宋体" w:hint="eastAsia"/>
              <w:b/>
              <w:sz w:val="23"/>
              <w:szCs w:val="23"/>
            </w:rPr>
            <w:delText>电子邮箱：_____________________________；电话：______________________  。</w:delText>
          </w:r>
        </w:del>
      </w:ins>
    </w:p>
    <w:p w:rsidR="00C31EF0" w:rsidRDefault="00572EF5">
      <w:pPr>
        <w:spacing w:line="360" w:lineRule="exact"/>
        <w:rPr>
          <w:ins w:id="1060" w:author="郭昊太" w:date="2017-09-06T15:56:00Z"/>
          <w:del w:id="1061" w:author="sunjian1" w:date="2017-10-23T12:11:00Z"/>
          <w:rFonts w:ascii="宋体" w:hAnsi="宋体"/>
          <w:b/>
          <w:sz w:val="23"/>
          <w:szCs w:val="23"/>
        </w:rPr>
        <w:pPrChange w:id="1062" w:author="sunjian1" w:date="2019-03-25T15:29:00Z">
          <w:pPr/>
        </w:pPrChange>
      </w:pPr>
      <w:ins w:id="1063" w:author="郭昊太" w:date="2017-09-06T15:56:00Z">
        <w:del w:id="1064" w:author="sunjian1" w:date="2017-10-23T12:11:00Z">
          <w:r>
            <w:rPr>
              <w:rFonts w:ascii="宋体" w:hAnsi="宋体" w:hint="eastAsia"/>
              <w:b/>
              <w:sz w:val="23"/>
              <w:szCs w:val="23"/>
            </w:rPr>
            <w:delText>QQ账号：_____________________________；微信账号：______________________。</w:delText>
          </w:r>
        </w:del>
      </w:ins>
    </w:p>
    <w:p w:rsidR="00F0082E" w:rsidRDefault="00572EF5">
      <w:pPr>
        <w:spacing w:line="360" w:lineRule="exact"/>
        <w:rPr>
          <w:ins w:id="1065" w:author="Zhang, Lester (DI SW CAS MS-AWS MAA CCC DEV)" w:date="2019-04-13T18:08:00Z"/>
          <w:rFonts w:ascii="宋体" w:hAnsi="宋体"/>
          <w:b/>
          <w:sz w:val="23"/>
          <w:szCs w:val="23"/>
        </w:rPr>
        <w:pPrChange w:id="1066" w:author="sunjian1" w:date="2019-03-25T15:29:00Z">
          <w:pPr/>
        </w:pPrChange>
      </w:pPr>
      <w:ins w:id="1067" w:author="郭昊太" w:date="2017-09-06T15:56:00Z">
        <w:del w:id="1068" w:author="sunjian1" w:date="2017-10-23T12:11:00Z">
          <w:r>
            <w:rPr>
              <w:rFonts w:ascii="宋体" w:hAnsi="宋体" w:hint="eastAsia"/>
              <w:b/>
              <w:sz w:val="23"/>
              <w:szCs w:val="23"/>
            </w:rPr>
            <w:delText>短信号码：_____________________________；传真：_____</w:delText>
          </w:r>
        </w:del>
        <w:r>
          <w:rPr>
            <w:rFonts w:ascii="宋体" w:hAnsi="宋体" w:hint="eastAsia"/>
            <w:b/>
            <w:sz w:val="23"/>
            <w:szCs w:val="23"/>
          </w:rPr>
          <w:t>_______________</w:t>
        </w:r>
        <w:del w:id="1069" w:author="sunjian1" w:date="2017-12-06T16:07:00Z">
          <w:r>
            <w:rPr>
              <w:rFonts w:ascii="宋体" w:hAnsi="宋体" w:hint="eastAsia"/>
              <w:b/>
              <w:sz w:val="23"/>
              <w:szCs w:val="23"/>
            </w:rPr>
            <w:delText>_  _</w:delText>
          </w:r>
        </w:del>
        <w:r>
          <w:rPr>
            <w:rFonts w:ascii="宋体" w:hAnsi="宋体" w:hint="eastAsia"/>
            <w:b/>
            <w:sz w:val="23"/>
            <w:szCs w:val="23"/>
          </w:rPr>
          <w:t>。</w:t>
        </w:r>
      </w:ins>
    </w:p>
    <w:p w:rsidR="00C31EF0" w:rsidRDefault="00572EF5">
      <w:pPr>
        <w:spacing w:line="360" w:lineRule="exact"/>
        <w:rPr>
          <w:ins w:id="1070" w:author="郭昊太" w:date="2017-09-06T15:57:00Z"/>
          <w:rFonts w:ascii="宋体" w:hAnsi="宋体"/>
          <w:b/>
          <w:sz w:val="23"/>
          <w:szCs w:val="23"/>
        </w:rPr>
        <w:pPrChange w:id="1071" w:author="sunjian1" w:date="2019-03-25T15:29:00Z">
          <w:pPr/>
        </w:pPrChange>
      </w:pPr>
      <w:ins w:id="1072" w:author="郭昊太" w:date="2017-09-06T15:57:00Z">
        <w:r>
          <w:rPr>
            <w:rFonts w:ascii="宋体" w:hAnsi="宋体" w:hint="eastAsia"/>
            <w:b/>
            <w:sz w:val="23"/>
            <w:szCs w:val="23"/>
          </w:rPr>
          <w:t>抵押人2确认其有效的送达地址为：</w:t>
        </w:r>
      </w:ins>
      <w:ins w:id="1073" w:author="Zhang, Lester (DI SW CAS MS-AWS MAA CCC DEV)" w:date="2019-04-13T18:05:00Z">
        <w:r w:rsidR="00072697">
          <w:rPr>
            <w:rFonts w:ascii="宋体" w:cs="Times New Roman"/>
            <w:sz w:val="23"/>
            <w:szCs w:val="23"/>
            <w:u w:val="single"/>
          </w:rPr>
          <w:t/>
        </w:r>
      </w:ins>
      <w:ins w:id="1076" w:author="sunjian1" w:date="2019-03-25T15:28:00Z">
        <w:del w:id="1077" w:author="Zhang, Lester (DI SW CAS MS-AWS MAA CCC DEV)" w:date="2019-04-13T18:05:00Z">
          <w:r w:rsidDel="00072697">
            <w:rPr>
              <w:rFonts w:ascii="宋体" w:hAnsi="宋体" w:cs="宋体" w:hint="eastAsia"/>
              <w:szCs w:val="21"/>
              <w:u w:val="single"/>
            </w:rPr>
            <w:delText>四川省郫县三道堰镇三道堰村4组44号</w:delText>
          </w:r>
        </w:del>
        <w:r>
          <w:rPr>
            <w:rFonts w:ascii="宋体" w:hAnsi="宋体" w:cs="宋体" w:hint="eastAsia"/>
            <w:szCs w:val="21"/>
            <w:u w:val="single"/>
          </w:rPr>
          <w:t xml:space="preserve">　</w:t>
        </w:r>
      </w:ins>
      <w:ins w:id="1078" w:author="GHT" w:date="2017-09-25T15:31:00Z">
        <w:del w:id="1079" w:author="sunjian1" w:date="2019-03-18T15:35:00Z">
          <w:r>
            <w:rPr>
              <w:rFonts w:ascii="宋体" w:hAnsi="宋体"/>
              <w:b/>
              <w:sz w:val="23"/>
              <w:szCs w:val="23"/>
              <w:u w:val="single"/>
              <w:rPrChange w:id="1080" w:author="sunjian1" w:date="2018-01-17T16:51:00Z">
                <w:rPr>
                  <w:rFonts w:ascii="宋体" w:hAnsi="宋体"/>
                  <w:b/>
                  <w:sz w:val="23"/>
                  <w:szCs w:val="23"/>
                </w:rPr>
              </w:rPrChange>
            </w:rPr>
            <w:delText>_</w:delText>
          </w:r>
          <w:r>
            <w:rPr>
              <w:rFonts w:ascii="宋体" w:hAnsi="宋体" w:hint="eastAsia"/>
              <w:b/>
              <w:sz w:val="23"/>
              <w:szCs w:val="23"/>
            </w:rPr>
            <w:delText>____________________________________</w:delText>
          </w:r>
          <w:r>
            <w:rPr>
              <w:rFonts w:ascii="宋体" w:hAnsi="宋体"/>
              <w:b/>
              <w:sz w:val="23"/>
              <w:szCs w:val="23"/>
              <w:u w:val="single"/>
              <w:rPrChange w:id="1081" w:author="sunjian1" w:date="2018-01-17T16:51:00Z">
                <w:rPr>
                  <w:rFonts w:ascii="宋体" w:hAnsi="宋体"/>
                  <w:b/>
                  <w:sz w:val="23"/>
                  <w:szCs w:val="23"/>
                </w:rPr>
              </w:rPrChange>
            </w:rPr>
            <w:delText>____</w:delText>
          </w:r>
        </w:del>
      </w:ins>
      <w:ins w:id="1082" w:author="郭昊太" w:date="2017-09-06T15:57:00Z">
        <w:del w:id="1083"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1084" w:author="郭昊太" w:date="2017-09-06T15:57:00Z"/>
          <w:rFonts w:ascii="宋体" w:hAnsi="宋体"/>
          <w:b/>
          <w:sz w:val="23"/>
          <w:szCs w:val="23"/>
        </w:rPr>
      </w:pPr>
      <w:ins w:id="1085" w:author="郭昊太" w:date="2017-09-06T15:57:00Z">
        <w:r>
          <w:rPr>
            <w:rFonts w:ascii="宋体" w:hAnsi="宋体" w:hint="eastAsia"/>
            <w:b/>
            <w:sz w:val="23"/>
            <w:szCs w:val="23"/>
          </w:rPr>
          <w:t>电子邮箱：___</w:t>
        </w:r>
        <w:del w:id="1086" w:author="sunjian1" w:date="2017-10-23T12:12:00Z">
          <w:r>
            <w:rPr>
              <w:rFonts w:ascii="宋体" w:hAnsi="宋体" w:hint="eastAsia"/>
              <w:b/>
              <w:sz w:val="23"/>
              <w:szCs w:val="23"/>
            </w:rPr>
            <w:delText>_</w:delText>
          </w:r>
        </w:del>
      </w:ins>
      <w:ins w:id="1087" w:author="sunjian1" w:date="2017-10-23T12:12:00Z">
        <w:r>
          <w:rPr>
            <w:rFonts w:ascii="宋体" w:hAnsi="宋体" w:hint="eastAsia"/>
            <w:b/>
            <w:sz w:val="23"/>
            <w:szCs w:val="23"/>
          </w:rPr>
          <w:t>/</w:t>
        </w:r>
      </w:ins>
      <w:ins w:id="1088" w:author="郭昊太" w:date="2017-09-06T15:57:00Z">
        <w:r>
          <w:rPr>
            <w:rFonts w:ascii="宋体" w:hAnsi="宋体" w:hint="eastAsia"/>
            <w:b/>
            <w:sz w:val="23"/>
            <w:szCs w:val="23"/>
          </w:rPr>
          <w:t>_________________________；电话：__</w:t>
        </w:r>
      </w:ins>
      <w:ins w:id="1089" w:author="Zhang, Lester (DI SW CAS MS-AWS MAA CCC DEV)" w:date="2019-04-13T18:06:00Z">
        <w:r w:rsidR="00AA3E71" w:rsidRPr="00A64561">
          <w:rPr>
            <w:rFonts w:ascii="宋体" w:cs="Times New Roman"/>
            <w:sz w:val="23"/>
            <w:szCs w:val="23"/>
            <w:u w:val="single"/>
          </w:rPr>
          <w:t/>
        </w:r>
        <w:r w:rsidR="00AA3E71">
          <w:rPr>
            <w:rFonts w:ascii="宋体" w:hAnsi="宋体"/>
            <w:b/>
            <w:sz w:val="23"/>
            <w:szCs w:val="23"/>
          </w:rPr>
          <w:t xml:space="preserve"> </w:t>
        </w:r>
      </w:ins>
      <w:ins w:id="1090" w:author="sunjian1" w:date="2019-03-25T15:32:00Z">
        <w:del w:id="1091" w:author="Zhang, Lester (DI SW CAS MS-AWS MAA CCC DEV)" w:date="2019-04-13T18:06:00Z">
          <w:r w:rsidDel="00AA3E71">
            <w:rPr>
              <w:rFonts w:ascii="宋体" w:hAnsi="宋体" w:cs="Times New Roman" w:hint="eastAsia"/>
              <w:sz w:val="23"/>
              <w:szCs w:val="23"/>
            </w:rPr>
            <w:delText>1808486</w:delText>
          </w:r>
        </w:del>
      </w:ins>
      <w:ins w:id="1092" w:author="sunjian1" w:date="2019-03-25T15:33:00Z">
        <w:del w:id="1093" w:author="Zhang, Lester (DI SW CAS MS-AWS MAA CCC DEV)" w:date="2019-04-13T18:06:00Z">
          <w:r w:rsidDel="00AA3E71">
            <w:rPr>
              <w:rFonts w:ascii="宋体" w:hAnsi="宋体" w:cs="Times New Roman" w:hint="eastAsia"/>
              <w:sz w:val="23"/>
              <w:szCs w:val="23"/>
            </w:rPr>
            <w:delText>9</w:delText>
          </w:r>
        </w:del>
      </w:ins>
      <w:ins w:id="1094" w:author="sunjian1" w:date="2019-03-25T15:32:00Z">
        <w:del w:id="1095" w:author="Zhang, Lester (DI SW CAS MS-AWS MAA CCC DEV)" w:date="2019-04-13T18:06:00Z">
          <w:r w:rsidDel="00AA3E71">
            <w:rPr>
              <w:rFonts w:ascii="宋体" w:hAnsi="宋体" w:cs="Times New Roman" w:hint="eastAsia"/>
              <w:sz w:val="23"/>
              <w:szCs w:val="23"/>
            </w:rPr>
            <w:delText>605</w:delText>
          </w:r>
        </w:del>
      </w:ins>
      <w:ins w:id="1096" w:author="郭昊太" w:date="2017-09-06T15:57:00Z">
        <w:del w:id="1097" w:author="Zhang, Lester (DI SW CAS MS-AWS MAA CCC DEV)" w:date="2019-04-13T18:06:00Z">
          <w:r w:rsidDel="00AA3E71">
            <w:rPr>
              <w:rFonts w:ascii="宋体" w:hAnsi="宋体" w:hint="eastAsia"/>
              <w:b/>
              <w:sz w:val="23"/>
              <w:szCs w:val="23"/>
            </w:rPr>
            <w:delText xml:space="preserve">____________________  </w:delText>
          </w:r>
        </w:del>
        <w:r>
          <w:rPr>
            <w:rFonts w:ascii="宋体" w:hAnsi="宋体" w:hint="eastAsia"/>
            <w:b/>
            <w:sz w:val="23"/>
            <w:szCs w:val="23"/>
          </w:rPr>
          <w:t>。</w:t>
        </w:r>
      </w:ins>
    </w:p>
    <w:p w:rsidR="00C31EF0" w:rsidRDefault="00572EF5">
      <w:pPr>
        <w:rPr>
          <w:ins w:id="1098" w:author="郭昊太" w:date="2017-09-06T15:57:00Z"/>
          <w:rFonts w:ascii="宋体" w:hAnsi="宋体"/>
          <w:b/>
          <w:sz w:val="23"/>
          <w:szCs w:val="23"/>
        </w:rPr>
      </w:pPr>
      <w:ins w:id="1099" w:author="郭昊太" w:date="2017-09-06T15:57:00Z">
        <w:r>
          <w:rPr>
            <w:rFonts w:ascii="宋体" w:hAnsi="宋体" w:hint="eastAsia"/>
            <w:b/>
            <w:sz w:val="23"/>
            <w:szCs w:val="23"/>
          </w:rPr>
          <w:t>QQ账号：_____</w:t>
        </w:r>
        <w:del w:id="1100" w:author="sunjian1" w:date="2017-10-23T12:12:00Z">
          <w:r>
            <w:rPr>
              <w:rFonts w:ascii="宋体" w:hAnsi="宋体" w:hint="eastAsia"/>
              <w:b/>
              <w:sz w:val="23"/>
              <w:szCs w:val="23"/>
            </w:rPr>
            <w:delText>_</w:delText>
          </w:r>
        </w:del>
      </w:ins>
      <w:ins w:id="1101" w:author="sunjian1" w:date="2017-10-23T12:12:00Z">
        <w:r>
          <w:rPr>
            <w:rFonts w:ascii="宋体" w:hAnsi="宋体" w:hint="eastAsia"/>
            <w:b/>
            <w:sz w:val="23"/>
            <w:szCs w:val="23"/>
          </w:rPr>
          <w:t>/</w:t>
        </w:r>
      </w:ins>
      <w:ins w:id="1102" w:author="郭昊太" w:date="2017-09-06T15:57:00Z">
        <w:r>
          <w:rPr>
            <w:rFonts w:ascii="宋体" w:hAnsi="宋体" w:hint="eastAsia"/>
            <w:b/>
            <w:sz w:val="23"/>
            <w:szCs w:val="23"/>
          </w:rPr>
          <w:t>_______________________；微信账号：__</w:t>
        </w:r>
        <w:del w:id="1103" w:author="sunjian1" w:date="2017-10-23T12:12:00Z">
          <w:r>
            <w:rPr>
              <w:rFonts w:ascii="宋体" w:hAnsi="宋体" w:hint="eastAsia"/>
              <w:b/>
              <w:sz w:val="23"/>
              <w:szCs w:val="23"/>
            </w:rPr>
            <w:delText>_</w:delText>
          </w:r>
        </w:del>
      </w:ins>
      <w:ins w:id="1104" w:author="sunjian1" w:date="2017-10-23T12:12:00Z">
        <w:r>
          <w:rPr>
            <w:rFonts w:ascii="宋体" w:hAnsi="宋体" w:hint="eastAsia"/>
            <w:b/>
            <w:sz w:val="23"/>
            <w:szCs w:val="23"/>
          </w:rPr>
          <w:t>/</w:t>
        </w:r>
      </w:ins>
      <w:ins w:id="1105" w:author="郭昊太" w:date="2017-09-06T15:57:00Z">
        <w:r>
          <w:rPr>
            <w:rFonts w:ascii="宋体" w:hAnsi="宋体" w:hint="eastAsia"/>
            <w:b/>
            <w:sz w:val="23"/>
            <w:szCs w:val="23"/>
          </w:rPr>
          <w:t>___________________。</w:t>
        </w:r>
      </w:ins>
    </w:p>
    <w:p w:rsidR="00C31EF0" w:rsidRDefault="00572EF5">
      <w:pPr>
        <w:rPr>
          <w:ins w:id="1106" w:author="郭昊太" w:date="2017-09-06T15:57:00Z"/>
          <w:rFonts w:ascii="宋体" w:hAnsi="宋体"/>
          <w:b/>
          <w:sz w:val="23"/>
          <w:szCs w:val="23"/>
        </w:rPr>
      </w:pPr>
      <w:ins w:id="1107" w:author="郭昊太" w:date="2017-09-06T15:57:00Z">
        <w:r>
          <w:rPr>
            <w:rFonts w:ascii="宋体" w:hAnsi="宋体" w:hint="eastAsia"/>
            <w:b/>
            <w:sz w:val="23"/>
            <w:szCs w:val="23"/>
          </w:rPr>
          <w:t>短信号码：_</w:t>
        </w:r>
      </w:ins>
      <w:ins w:id="1108" w:author="Zhang, Lester (DI SW CAS MS-AWS MAA CCC DEV)" w:date="2019-04-13T18:07:00Z">
        <w:r w:rsidR="00AA3E71" w:rsidRPr="00A64561">
          <w:rPr>
            <w:rFonts w:ascii="宋体" w:cs="Times New Roman"/>
            <w:sz w:val="23"/>
            <w:szCs w:val="23"/>
            <w:u w:val="single"/>
          </w:rPr>
          <w:t/>
        </w:r>
        <w:r w:rsidR="00AA3E71">
          <w:rPr>
            <w:rFonts w:ascii="宋体" w:hAnsi="宋体"/>
            <w:b/>
            <w:sz w:val="23"/>
            <w:szCs w:val="23"/>
          </w:rPr>
          <w:t xml:space="preserve"> </w:t>
        </w:r>
      </w:ins>
      <w:ins w:id="1109" w:author="sunjian1" w:date="2019-03-25T15:32:00Z">
        <w:del w:id="1110" w:author="Zhang, Lester (DI SW CAS MS-AWS MAA CCC DEV)" w:date="2019-04-13T18:07:00Z">
          <w:r w:rsidDel="00AA3E71">
            <w:rPr>
              <w:rFonts w:ascii="宋体" w:hAnsi="宋体" w:cs="Times New Roman" w:hint="eastAsia"/>
              <w:sz w:val="23"/>
              <w:szCs w:val="23"/>
            </w:rPr>
            <w:delText>1808486</w:delText>
          </w:r>
        </w:del>
      </w:ins>
      <w:ins w:id="1111" w:author="sunjian1" w:date="2019-03-25T15:33:00Z">
        <w:del w:id="1112" w:author="Zhang, Lester (DI SW CAS MS-AWS MAA CCC DEV)" w:date="2019-04-13T18:07:00Z">
          <w:r w:rsidDel="00AA3E71">
            <w:rPr>
              <w:rFonts w:ascii="宋体" w:hAnsi="宋体" w:cs="Times New Roman" w:hint="eastAsia"/>
              <w:sz w:val="23"/>
              <w:szCs w:val="23"/>
            </w:rPr>
            <w:delText>9</w:delText>
          </w:r>
        </w:del>
      </w:ins>
      <w:ins w:id="1113" w:author="sunjian1" w:date="2019-03-25T15:32:00Z">
        <w:del w:id="1114" w:author="Zhang, Lester (DI SW CAS MS-AWS MAA CCC DEV)" w:date="2019-04-13T18:07:00Z">
          <w:r w:rsidDel="00AA3E71">
            <w:rPr>
              <w:rFonts w:ascii="宋体" w:hAnsi="宋体" w:cs="Times New Roman" w:hint="eastAsia"/>
              <w:sz w:val="23"/>
              <w:szCs w:val="23"/>
            </w:rPr>
            <w:delText>605</w:delText>
          </w:r>
        </w:del>
      </w:ins>
      <w:ins w:id="1115" w:author="郭昊太" w:date="2017-09-06T15:57:00Z">
        <w:del w:id="1116" w:author="Zhang, Lester (DI SW CAS MS-AWS MAA CCC DEV)" w:date="2019-04-13T18:07:00Z">
          <w:r w:rsidDel="00AA3E71">
            <w:rPr>
              <w:rFonts w:ascii="宋体" w:hAnsi="宋体" w:hint="eastAsia"/>
              <w:b/>
              <w:sz w:val="23"/>
              <w:szCs w:val="23"/>
            </w:rPr>
            <w:delText>____________________________</w:delText>
          </w:r>
        </w:del>
        <w:r>
          <w:rPr>
            <w:rFonts w:ascii="宋体" w:hAnsi="宋体" w:hint="eastAsia"/>
            <w:b/>
            <w:sz w:val="23"/>
            <w:szCs w:val="23"/>
          </w:rPr>
          <w:t>；传真：___</w:t>
        </w:r>
        <w:del w:id="1117" w:author="sunjian1" w:date="2017-10-23T12:12:00Z">
          <w:r>
            <w:rPr>
              <w:rFonts w:ascii="宋体" w:hAnsi="宋体" w:hint="eastAsia"/>
              <w:b/>
              <w:sz w:val="23"/>
              <w:szCs w:val="23"/>
            </w:rPr>
            <w:delText>_</w:delText>
          </w:r>
        </w:del>
      </w:ins>
      <w:ins w:id="1118" w:author="sunjian1" w:date="2017-10-23T12:12:00Z">
        <w:r>
          <w:rPr>
            <w:rFonts w:ascii="宋体" w:hAnsi="宋体" w:hint="eastAsia"/>
            <w:b/>
            <w:sz w:val="23"/>
            <w:szCs w:val="23"/>
          </w:rPr>
          <w:t>/</w:t>
        </w:r>
      </w:ins>
      <w:ins w:id="1119" w:author="郭昊太" w:date="2017-09-06T15:57:00Z">
        <w:r>
          <w:rPr>
            <w:rFonts w:ascii="宋体" w:hAnsi="宋体" w:hint="eastAsia"/>
            <w:b/>
            <w:sz w:val="23"/>
            <w:szCs w:val="23"/>
          </w:rPr>
          <w:t>_________________</w:t>
        </w:r>
        <w:del w:id="1120" w:author="Zhang, Lester (DI SW CAS MS-AWS MAA CCC DEV)" w:date="2019-04-13T18:08:00Z">
          <w:r w:rsidDel="00F0082E">
            <w:rPr>
              <w:rFonts w:ascii="宋体" w:hAnsi="宋体" w:hint="eastAsia"/>
              <w:b/>
              <w:sz w:val="23"/>
              <w:szCs w:val="23"/>
            </w:rPr>
            <w:delText xml:space="preserve">  </w:delText>
          </w:r>
        </w:del>
        <w:r>
          <w:rPr>
            <w:rFonts w:ascii="宋体" w:hAnsi="宋体" w:hint="eastAsia"/>
            <w:b/>
            <w:sz w:val="23"/>
            <w:szCs w:val="23"/>
          </w:rPr>
          <w:t>_。</w:t>
        </w:r>
      </w:ins>
    </w:p>
    <w:p w:rsidR="00C31EF0" w:rsidRDefault="00572EF5">
      <w:pPr>
        <w:rPr>
          <w:ins w:id="1121" w:author="郭昊太" w:date="2017-09-06T15:57:00Z"/>
          <w:rFonts w:ascii="宋体" w:hAnsi="宋体"/>
          <w:b/>
          <w:sz w:val="23"/>
          <w:szCs w:val="23"/>
        </w:rPr>
      </w:pPr>
      <w:ins w:id="1122" w:author="郭昊太" w:date="2017-09-06T15:57:00Z">
        <w:r>
          <w:rPr>
            <w:rFonts w:ascii="宋体" w:hAnsi="宋体" w:hint="eastAsia"/>
            <w:b/>
            <w:sz w:val="23"/>
            <w:szCs w:val="23"/>
          </w:rPr>
          <w:t>出质人1确认其有效的送达地址为：</w:t>
        </w:r>
      </w:ins>
      <w:ins w:id="1123" w:author="GHT" w:date="2017-09-25T15:31:00Z">
        <w:r>
          <w:rPr>
            <w:rFonts w:ascii="宋体" w:hAnsi="宋体" w:hint="eastAsia"/>
            <w:b/>
            <w:sz w:val="23"/>
            <w:szCs w:val="23"/>
          </w:rPr>
          <w:t>____</w:t>
        </w:r>
        <w:del w:id="1124" w:author="sunjian1" w:date="2017-10-23T12:12:00Z">
          <w:r>
            <w:rPr>
              <w:rFonts w:ascii="宋体" w:hAnsi="宋体" w:hint="eastAsia"/>
              <w:b/>
              <w:sz w:val="23"/>
              <w:szCs w:val="23"/>
            </w:rPr>
            <w:delText>_</w:delText>
          </w:r>
        </w:del>
      </w:ins>
      <w:ins w:id="1125" w:author="sunjian1" w:date="2017-10-23T12:12:00Z">
        <w:r>
          <w:rPr>
            <w:rFonts w:ascii="宋体" w:hAnsi="宋体" w:hint="eastAsia"/>
            <w:b/>
            <w:sz w:val="23"/>
            <w:szCs w:val="23"/>
          </w:rPr>
          <w:t>/</w:t>
        </w:r>
      </w:ins>
      <w:ins w:id="1126" w:author="GHT" w:date="2017-09-25T15:31:00Z">
        <w:r>
          <w:rPr>
            <w:rFonts w:ascii="宋体" w:hAnsi="宋体" w:hint="eastAsia"/>
            <w:b/>
            <w:sz w:val="23"/>
            <w:szCs w:val="23"/>
          </w:rPr>
          <w:t>___________________________</w:t>
        </w:r>
        <w:del w:id="1127" w:author="sunjian1" w:date="2017-10-23T12:12:00Z">
          <w:r>
            <w:rPr>
              <w:rFonts w:ascii="宋体" w:hAnsi="宋体" w:hint="eastAsia"/>
              <w:b/>
              <w:sz w:val="23"/>
              <w:szCs w:val="23"/>
            </w:rPr>
            <w:delText>_</w:delText>
          </w:r>
        </w:del>
        <w:r>
          <w:rPr>
            <w:rFonts w:ascii="宋体" w:hAnsi="宋体" w:hint="eastAsia"/>
            <w:b/>
            <w:sz w:val="23"/>
            <w:szCs w:val="23"/>
          </w:rPr>
          <w:t>________</w:t>
        </w:r>
      </w:ins>
      <w:ins w:id="1128" w:author="郭昊太" w:date="2017-09-06T15:57:00Z">
        <w:del w:id="1129"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1130" w:author="郭昊太" w:date="2017-09-06T15:57:00Z"/>
          <w:rFonts w:ascii="宋体" w:hAnsi="宋体"/>
          <w:b/>
          <w:sz w:val="23"/>
          <w:szCs w:val="23"/>
        </w:rPr>
      </w:pPr>
      <w:ins w:id="1131" w:author="郭昊太" w:date="2017-09-06T15:57:00Z">
        <w:r>
          <w:rPr>
            <w:rFonts w:ascii="宋体" w:hAnsi="宋体" w:hint="eastAsia"/>
            <w:b/>
            <w:sz w:val="23"/>
            <w:szCs w:val="23"/>
          </w:rPr>
          <w:t>电子邮箱：___________</w:t>
        </w:r>
        <w:del w:id="1132" w:author="sunjian1" w:date="2017-10-23T12:12:00Z">
          <w:r>
            <w:rPr>
              <w:rFonts w:ascii="宋体" w:hAnsi="宋体" w:hint="eastAsia"/>
              <w:b/>
              <w:sz w:val="23"/>
              <w:szCs w:val="23"/>
            </w:rPr>
            <w:delText>_</w:delText>
          </w:r>
        </w:del>
      </w:ins>
      <w:ins w:id="1133" w:author="sunjian1" w:date="2017-10-23T12:12:00Z">
        <w:r>
          <w:rPr>
            <w:rFonts w:ascii="宋体" w:hAnsi="宋体" w:hint="eastAsia"/>
            <w:b/>
            <w:sz w:val="23"/>
            <w:szCs w:val="23"/>
          </w:rPr>
          <w:t>/</w:t>
        </w:r>
      </w:ins>
      <w:ins w:id="1134" w:author="郭昊太" w:date="2017-09-06T15:57:00Z">
        <w:r>
          <w:rPr>
            <w:rFonts w:ascii="宋体" w:hAnsi="宋体" w:hint="eastAsia"/>
            <w:b/>
            <w:sz w:val="23"/>
            <w:szCs w:val="23"/>
          </w:rPr>
          <w:t>_________________；电话：______</w:t>
        </w:r>
        <w:del w:id="1135" w:author="sunjian1" w:date="2017-10-23T12:12:00Z">
          <w:r>
            <w:rPr>
              <w:rFonts w:ascii="宋体" w:hAnsi="宋体" w:hint="eastAsia"/>
              <w:b/>
              <w:sz w:val="23"/>
              <w:szCs w:val="23"/>
            </w:rPr>
            <w:delText>_</w:delText>
          </w:r>
        </w:del>
      </w:ins>
      <w:ins w:id="1136" w:author="sunjian1" w:date="2017-10-23T12:12:00Z">
        <w:r>
          <w:rPr>
            <w:rFonts w:ascii="宋体" w:hAnsi="宋体" w:hint="eastAsia"/>
            <w:b/>
            <w:sz w:val="23"/>
            <w:szCs w:val="23"/>
          </w:rPr>
          <w:t>/</w:t>
        </w:r>
      </w:ins>
      <w:ins w:id="1137" w:author="郭昊太" w:date="2017-09-06T15:57:00Z">
        <w:r>
          <w:rPr>
            <w:rFonts w:ascii="宋体" w:hAnsi="宋体" w:hint="eastAsia"/>
            <w:b/>
            <w:sz w:val="23"/>
            <w:szCs w:val="23"/>
          </w:rPr>
          <w:t>_______________  。</w:t>
        </w:r>
      </w:ins>
    </w:p>
    <w:p w:rsidR="00C31EF0" w:rsidRDefault="00572EF5">
      <w:pPr>
        <w:rPr>
          <w:ins w:id="1138" w:author="郭昊太" w:date="2017-09-06T15:57:00Z"/>
          <w:rFonts w:ascii="宋体" w:hAnsi="宋体"/>
          <w:b/>
          <w:sz w:val="23"/>
          <w:szCs w:val="23"/>
        </w:rPr>
      </w:pPr>
      <w:ins w:id="1139" w:author="郭昊太" w:date="2017-09-06T15:57:00Z">
        <w:r>
          <w:rPr>
            <w:rFonts w:ascii="宋体" w:hAnsi="宋体" w:hint="eastAsia"/>
            <w:b/>
            <w:sz w:val="23"/>
            <w:szCs w:val="23"/>
          </w:rPr>
          <w:lastRenderedPageBreak/>
          <w:t>QQ账号：____________</w:t>
        </w:r>
        <w:del w:id="1140" w:author="sunjian1" w:date="2017-10-23T12:12:00Z">
          <w:r>
            <w:rPr>
              <w:rFonts w:ascii="宋体" w:hAnsi="宋体" w:hint="eastAsia"/>
              <w:b/>
              <w:sz w:val="23"/>
              <w:szCs w:val="23"/>
            </w:rPr>
            <w:delText>_</w:delText>
          </w:r>
        </w:del>
      </w:ins>
      <w:ins w:id="1141" w:author="sunjian1" w:date="2017-10-23T12:12:00Z">
        <w:r>
          <w:rPr>
            <w:rFonts w:ascii="宋体" w:hAnsi="宋体" w:hint="eastAsia"/>
            <w:b/>
            <w:sz w:val="23"/>
            <w:szCs w:val="23"/>
          </w:rPr>
          <w:t>/</w:t>
        </w:r>
      </w:ins>
      <w:ins w:id="1142" w:author="郭昊太" w:date="2017-09-06T15:57:00Z">
        <w:r>
          <w:rPr>
            <w:rFonts w:ascii="宋体" w:hAnsi="宋体" w:hint="eastAsia"/>
            <w:b/>
            <w:sz w:val="23"/>
            <w:szCs w:val="23"/>
          </w:rPr>
          <w:t>________________；微信账号：___</w:t>
        </w:r>
        <w:del w:id="1143" w:author="sunjian1" w:date="2017-10-23T12:12:00Z">
          <w:r>
            <w:rPr>
              <w:rFonts w:ascii="宋体" w:hAnsi="宋体" w:hint="eastAsia"/>
              <w:b/>
              <w:sz w:val="23"/>
              <w:szCs w:val="23"/>
            </w:rPr>
            <w:delText>_</w:delText>
          </w:r>
        </w:del>
      </w:ins>
      <w:ins w:id="1144" w:author="sunjian1" w:date="2017-10-23T12:12:00Z">
        <w:r>
          <w:rPr>
            <w:rFonts w:ascii="宋体" w:hAnsi="宋体" w:hint="eastAsia"/>
            <w:b/>
            <w:sz w:val="23"/>
            <w:szCs w:val="23"/>
          </w:rPr>
          <w:t>/</w:t>
        </w:r>
      </w:ins>
      <w:ins w:id="1145" w:author="郭昊太" w:date="2017-09-06T15:57:00Z">
        <w:r>
          <w:rPr>
            <w:rFonts w:ascii="宋体" w:hAnsi="宋体" w:hint="eastAsia"/>
            <w:b/>
            <w:sz w:val="23"/>
            <w:szCs w:val="23"/>
          </w:rPr>
          <w:t>__________________。</w:t>
        </w:r>
      </w:ins>
    </w:p>
    <w:p w:rsidR="00C31EF0" w:rsidRDefault="00572EF5">
      <w:pPr>
        <w:rPr>
          <w:ins w:id="1146" w:author="郭昊太" w:date="2017-09-06T15:57:00Z"/>
          <w:rFonts w:ascii="宋体" w:hAnsi="宋体"/>
          <w:b/>
          <w:sz w:val="23"/>
          <w:szCs w:val="23"/>
        </w:rPr>
      </w:pPr>
      <w:ins w:id="1147" w:author="郭昊太" w:date="2017-09-06T15:57:00Z">
        <w:r>
          <w:rPr>
            <w:rFonts w:ascii="宋体" w:hAnsi="宋体" w:hint="eastAsia"/>
            <w:b/>
            <w:sz w:val="23"/>
            <w:szCs w:val="23"/>
          </w:rPr>
          <w:t>短信号码：______</w:t>
        </w:r>
        <w:del w:id="1148" w:author="sunjian1" w:date="2017-10-23T12:12:00Z">
          <w:r>
            <w:rPr>
              <w:rFonts w:ascii="宋体" w:hAnsi="宋体" w:hint="eastAsia"/>
              <w:b/>
              <w:sz w:val="23"/>
              <w:szCs w:val="23"/>
            </w:rPr>
            <w:delText>__</w:delText>
          </w:r>
        </w:del>
      </w:ins>
      <w:ins w:id="1149" w:author="sunjian1" w:date="2017-10-23T12:12:00Z">
        <w:r>
          <w:rPr>
            <w:rFonts w:ascii="宋体" w:hAnsi="宋体" w:hint="eastAsia"/>
            <w:b/>
            <w:sz w:val="23"/>
            <w:szCs w:val="23"/>
          </w:rPr>
          <w:t>/</w:t>
        </w:r>
      </w:ins>
      <w:ins w:id="1150" w:author="郭昊太" w:date="2017-09-06T15:57:00Z">
        <w:r>
          <w:rPr>
            <w:rFonts w:ascii="宋体" w:hAnsi="宋体" w:hint="eastAsia"/>
            <w:b/>
            <w:sz w:val="23"/>
            <w:szCs w:val="23"/>
          </w:rPr>
          <w:t>_____________________；传真：___</w:t>
        </w:r>
        <w:del w:id="1151" w:author="sunjian1" w:date="2017-10-23T12:12:00Z">
          <w:r>
            <w:rPr>
              <w:rFonts w:ascii="宋体" w:hAnsi="宋体" w:hint="eastAsia"/>
              <w:b/>
              <w:sz w:val="23"/>
              <w:szCs w:val="23"/>
            </w:rPr>
            <w:delText>_</w:delText>
          </w:r>
        </w:del>
      </w:ins>
      <w:ins w:id="1152" w:author="sunjian1" w:date="2017-10-23T12:12:00Z">
        <w:r>
          <w:rPr>
            <w:rFonts w:ascii="宋体" w:hAnsi="宋体" w:hint="eastAsia"/>
            <w:b/>
            <w:sz w:val="23"/>
            <w:szCs w:val="23"/>
          </w:rPr>
          <w:t>/</w:t>
        </w:r>
      </w:ins>
      <w:ins w:id="1153" w:author="郭昊太" w:date="2017-09-06T15:57:00Z">
        <w:r>
          <w:rPr>
            <w:rFonts w:ascii="宋体" w:hAnsi="宋体" w:hint="eastAsia"/>
            <w:b/>
            <w:sz w:val="23"/>
            <w:szCs w:val="23"/>
          </w:rPr>
          <w:t>_________________  _。</w:t>
        </w:r>
      </w:ins>
    </w:p>
    <w:p w:rsidR="00C31EF0" w:rsidRDefault="00572EF5">
      <w:pPr>
        <w:rPr>
          <w:ins w:id="1154" w:author="郭昊太" w:date="2017-09-06T15:57:00Z"/>
          <w:rFonts w:ascii="宋体" w:hAnsi="宋体"/>
          <w:b/>
          <w:sz w:val="23"/>
          <w:szCs w:val="23"/>
        </w:rPr>
      </w:pPr>
      <w:ins w:id="1155" w:author="郭昊太" w:date="2017-09-06T15:57:00Z">
        <w:r>
          <w:rPr>
            <w:rFonts w:ascii="宋体" w:hAnsi="宋体" w:hint="eastAsia"/>
            <w:b/>
            <w:sz w:val="23"/>
            <w:szCs w:val="23"/>
          </w:rPr>
          <w:t>出质人2确认其有效的送达地址为：</w:t>
        </w:r>
      </w:ins>
      <w:ins w:id="1156" w:author="GHT" w:date="2017-09-25T15:31:00Z">
        <w:r>
          <w:rPr>
            <w:rFonts w:ascii="宋体" w:hAnsi="宋体" w:hint="eastAsia"/>
            <w:b/>
            <w:sz w:val="23"/>
            <w:szCs w:val="23"/>
          </w:rPr>
          <w:t>_____</w:t>
        </w:r>
        <w:del w:id="1157" w:author="sunjian1" w:date="2017-10-23T12:12:00Z">
          <w:r>
            <w:rPr>
              <w:rFonts w:ascii="宋体" w:hAnsi="宋体" w:hint="eastAsia"/>
              <w:b/>
              <w:sz w:val="23"/>
              <w:szCs w:val="23"/>
            </w:rPr>
            <w:delText>_</w:delText>
          </w:r>
        </w:del>
      </w:ins>
      <w:ins w:id="1158" w:author="sunjian1" w:date="2017-10-23T12:12:00Z">
        <w:r>
          <w:rPr>
            <w:rFonts w:ascii="宋体" w:hAnsi="宋体" w:hint="eastAsia"/>
            <w:b/>
            <w:sz w:val="23"/>
            <w:szCs w:val="23"/>
          </w:rPr>
          <w:t>/</w:t>
        </w:r>
      </w:ins>
      <w:ins w:id="1159" w:author="GHT" w:date="2017-09-25T15:31:00Z">
        <w:r>
          <w:rPr>
            <w:rFonts w:ascii="宋体" w:hAnsi="宋体" w:hint="eastAsia"/>
            <w:b/>
            <w:sz w:val="23"/>
            <w:szCs w:val="23"/>
          </w:rPr>
          <w:t>______________________________</w:t>
        </w:r>
        <w:del w:id="1160" w:author="sunjian1" w:date="2017-10-23T12:12:00Z">
          <w:r>
            <w:rPr>
              <w:rFonts w:ascii="宋体" w:hAnsi="宋体" w:hint="eastAsia"/>
              <w:b/>
              <w:sz w:val="23"/>
              <w:szCs w:val="23"/>
            </w:rPr>
            <w:delText>__</w:delText>
          </w:r>
        </w:del>
        <w:r>
          <w:rPr>
            <w:rFonts w:ascii="宋体" w:hAnsi="宋体" w:hint="eastAsia"/>
            <w:b/>
            <w:sz w:val="23"/>
            <w:szCs w:val="23"/>
          </w:rPr>
          <w:t>___</w:t>
        </w:r>
      </w:ins>
      <w:ins w:id="1161" w:author="郭昊太" w:date="2017-09-06T15:57:00Z">
        <w:del w:id="1162"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1163" w:author="郭昊太" w:date="2017-09-06T15:57:00Z"/>
          <w:rFonts w:ascii="宋体" w:hAnsi="宋体"/>
          <w:b/>
          <w:sz w:val="23"/>
          <w:szCs w:val="23"/>
        </w:rPr>
      </w:pPr>
      <w:ins w:id="1164" w:author="郭昊太" w:date="2017-09-06T15:57:00Z">
        <w:r>
          <w:rPr>
            <w:rFonts w:ascii="宋体" w:hAnsi="宋体" w:hint="eastAsia"/>
            <w:b/>
            <w:sz w:val="23"/>
            <w:szCs w:val="23"/>
          </w:rPr>
          <w:t>电子邮箱：_____</w:t>
        </w:r>
      </w:ins>
      <w:ins w:id="1165" w:author="sunjian1" w:date="2017-10-23T12:12:00Z">
        <w:r>
          <w:rPr>
            <w:rFonts w:ascii="宋体" w:hAnsi="宋体" w:hint="eastAsia"/>
            <w:b/>
            <w:sz w:val="23"/>
            <w:szCs w:val="23"/>
          </w:rPr>
          <w:t>/</w:t>
        </w:r>
      </w:ins>
      <w:ins w:id="1166" w:author="郭昊太" w:date="2017-09-06T15:57:00Z">
        <w:r>
          <w:rPr>
            <w:rFonts w:ascii="宋体" w:hAnsi="宋体" w:hint="eastAsia"/>
            <w:b/>
            <w:sz w:val="23"/>
            <w:szCs w:val="23"/>
          </w:rPr>
          <w:t>________________________；电话：______</w:t>
        </w:r>
        <w:del w:id="1167" w:author="sunjian1" w:date="2017-10-23T12:12:00Z">
          <w:r>
            <w:rPr>
              <w:rFonts w:ascii="宋体" w:hAnsi="宋体" w:hint="eastAsia"/>
              <w:b/>
              <w:sz w:val="23"/>
              <w:szCs w:val="23"/>
            </w:rPr>
            <w:delText>_</w:delText>
          </w:r>
        </w:del>
      </w:ins>
      <w:ins w:id="1168" w:author="sunjian1" w:date="2017-10-23T12:12:00Z">
        <w:r>
          <w:rPr>
            <w:rFonts w:ascii="宋体" w:hAnsi="宋体" w:hint="eastAsia"/>
            <w:b/>
            <w:sz w:val="23"/>
            <w:szCs w:val="23"/>
          </w:rPr>
          <w:t>/</w:t>
        </w:r>
      </w:ins>
      <w:ins w:id="1169" w:author="郭昊太" w:date="2017-09-06T15:57:00Z">
        <w:r>
          <w:rPr>
            <w:rFonts w:ascii="宋体" w:hAnsi="宋体" w:hint="eastAsia"/>
            <w:b/>
            <w:sz w:val="23"/>
            <w:szCs w:val="23"/>
          </w:rPr>
          <w:t>_______________  。</w:t>
        </w:r>
      </w:ins>
    </w:p>
    <w:p w:rsidR="00C31EF0" w:rsidRDefault="00572EF5">
      <w:pPr>
        <w:rPr>
          <w:ins w:id="1170" w:author="郭昊太" w:date="2017-09-06T15:57:00Z"/>
          <w:rFonts w:ascii="宋体" w:hAnsi="宋体"/>
          <w:b/>
          <w:sz w:val="23"/>
          <w:szCs w:val="23"/>
        </w:rPr>
      </w:pPr>
      <w:ins w:id="1171" w:author="郭昊太" w:date="2017-09-06T15:57:00Z">
        <w:r>
          <w:rPr>
            <w:rFonts w:ascii="宋体" w:hAnsi="宋体" w:hint="eastAsia"/>
            <w:b/>
            <w:sz w:val="23"/>
            <w:szCs w:val="23"/>
          </w:rPr>
          <w:t>QQ账号：________</w:t>
        </w:r>
        <w:del w:id="1172" w:author="sunjian1" w:date="2017-10-23T12:12:00Z">
          <w:r>
            <w:rPr>
              <w:rFonts w:ascii="宋体" w:hAnsi="宋体" w:hint="eastAsia"/>
              <w:b/>
              <w:sz w:val="23"/>
              <w:szCs w:val="23"/>
            </w:rPr>
            <w:delText>_</w:delText>
          </w:r>
        </w:del>
      </w:ins>
      <w:ins w:id="1173" w:author="sunjian1" w:date="2017-10-23T12:12:00Z">
        <w:r>
          <w:rPr>
            <w:rFonts w:ascii="宋体" w:hAnsi="宋体" w:hint="eastAsia"/>
            <w:b/>
            <w:sz w:val="23"/>
            <w:szCs w:val="23"/>
          </w:rPr>
          <w:t>/</w:t>
        </w:r>
      </w:ins>
      <w:ins w:id="1174" w:author="郭昊太" w:date="2017-09-06T15:57:00Z">
        <w:r>
          <w:rPr>
            <w:rFonts w:ascii="宋体" w:hAnsi="宋体" w:hint="eastAsia"/>
            <w:b/>
            <w:sz w:val="23"/>
            <w:szCs w:val="23"/>
          </w:rPr>
          <w:t>____________________；微信账号：__</w:t>
        </w:r>
      </w:ins>
      <w:ins w:id="1175" w:author="sunjian1" w:date="2017-10-23T12:12:00Z">
        <w:r>
          <w:rPr>
            <w:rFonts w:ascii="宋体" w:hAnsi="宋体" w:hint="eastAsia"/>
            <w:b/>
            <w:sz w:val="23"/>
            <w:szCs w:val="23"/>
          </w:rPr>
          <w:t>/</w:t>
        </w:r>
      </w:ins>
      <w:ins w:id="1176" w:author="郭昊太" w:date="2017-09-06T15:57:00Z">
        <w:r>
          <w:rPr>
            <w:rFonts w:ascii="宋体" w:hAnsi="宋体" w:hint="eastAsia"/>
            <w:b/>
            <w:sz w:val="23"/>
            <w:szCs w:val="23"/>
          </w:rPr>
          <w:t>____________________。</w:t>
        </w:r>
      </w:ins>
    </w:p>
    <w:p w:rsidR="00C31EF0" w:rsidRDefault="00572EF5">
      <w:pPr>
        <w:rPr>
          <w:ins w:id="1177" w:author="郭昊太" w:date="2017-09-06T15:55:00Z"/>
          <w:rFonts w:ascii="宋体" w:hAnsi="宋体"/>
          <w:b/>
          <w:sz w:val="23"/>
          <w:szCs w:val="23"/>
        </w:rPr>
      </w:pPr>
      <w:ins w:id="1178" w:author="郭昊太" w:date="2017-09-06T15:57:00Z">
        <w:r>
          <w:rPr>
            <w:rFonts w:ascii="宋体" w:hAnsi="宋体" w:hint="eastAsia"/>
            <w:b/>
            <w:sz w:val="23"/>
            <w:szCs w:val="23"/>
          </w:rPr>
          <w:t>短信号码：_______</w:t>
        </w:r>
        <w:del w:id="1179" w:author="sunjian1" w:date="2017-10-23T12:12:00Z">
          <w:r>
            <w:rPr>
              <w:rFonts w:ascii="宋体" w:hAnsi="宋体" w:hint="eastAsia"/>
              <w:b/>
              <w:sz w:val="23"/>
              <w:szCs w:val="23"/>
            </w:rPr>
            <w:delText>__</w:delText>
          </w:r>
        </w:del>
      </w:ins>
      <w:ins w:id="1180" w:author="sunjian1" w:date="2017-10-23T12:12:00Z">
        <w:r>
          <w:rPr>
            <w:rFonts w:ascii="宋体" w:hAnsi="宋体" w:hint="eastAsia"/>
            <w:b/>
            <w:sz w:val="23"/>
            <w:szCs w:val="23"/>
          </w:rPr>
          <w:t>/</w:t>
        </w:r>
      </w:ins>
      <w:ins w:id="1181" w:author="郭昊太" w:date="2017-09-06T15:57:00Z">
        <w:r>
          <w:rPr>
            <w:rFonts w:ascii="宋体" w:hAnsi="宋体" w:hint="eastAsia"/>
            <w:b/>
            <w:sz w:val="23"/>
            <w:szCs w:val="23"/>
          </w:rPr>
          <w:t>____________________；传真：____</w:t>
        </w:r>
        <w:del w:id="1182" w:author="sunjian1" w:date="2017-10-23T12:12:00Z">
          <w:r>
            <w:rPr>
              <w:rFonts w:ascii="宋体" w:hAnsi="宋体" w:hint="eastAsia"/>
              <w:b/>
              <w:sz w:val="23"/>
              <w:szCs w:val="23"/>
            </w:rPr>
            <w:delText>_</w:delText>
          </w:r>
        </w:del>
      </w:ins>
      <w:ins w:id="1183" w:author="sunjian1" w:date="2017-10-23T12:12:00Z">
        <w:r>
          <w:rPr>
            <w:rFonts w:ascii="宋体" w:hAnsi="宋体" w:hint="eastAsia"/>
            <w:b/>
            <w:sz w:val="23"/>
            <w:szCs w:val="23"/>
          </w:rPr>
          <w:t>/</w:t>
        </w:r>
      </w:ins>
      <w:ins w:id="1184" w:author="郭昊太" w:date="2017-09-06T15:57:00Z">
        <w:r>
          <w:rPr>
            <w:rFonts w:ascii="宋体" w:hAnsi="宋体" w:hint="eastAsia"/>
            <w:b/>
            <w:sz w:val="23"/>
            <w:szCs w:val="23"/>
          </w:rPr>
          <w:t>________________  _。</w:t>
        </w:r>
      </w:ins>
    </w:p>
    <w:p w:rsidR="00C31EF0" w:rsidRDefault="00572EF5">
      <w:pPr>
        <w:spacing w:line="240" w:lineRule="auto"/>
        <w:ind w:firstLineChars="200" w:firstLine="462"/>
        <w:rPr>
          <w:ins w:id="1185" w:author="郭昊太" w:date="2017-09-06T15:55:00Z"/>
          <w:rFonts w:ascii="宋体" w:hAnsi="宋体"/>
          <w:b/>
          <w:sz w:val="23"/>
          <w:szCs w:val="23"/>
        </w:rPr>
      </w:pPr>
      <w:ins w:id="1186" w:author="郭昊太" w:date="2017-09-06T15:55:00Z">
        <w:r>
          <w:rPr>
            <w:rFonts w:ascii="宋体" w:hAnsi="宋体" w:hint="eastAsia"/>
            <w:b/>
            <w:sz w:val="23"/>
            <w:szCs w:val="23"/>
          </w:rPr>
          <w:t>各方确认上述送达地址适用范围包括非诉时各类通知、协议等文件以及就合同发生纠纷时相关文件和法律文书的送达，同时包括在争议进入仲裁、民事诉讼程序后的一审、二审、再审和执行程序。</w:t>
        </w:r>
      </w:ins>
    </w:p>
    <w:p w:rsidR="00C31EF0" w:rsidRDefault="00572EF5">
      <w:pPr>
        <w:spacing w:line="240" w:lineRule="auto"/>
        <w:ind w:firstLineChars="200" w:firstLine="462"/>
        <w:rPr>
          <w:ins w:id="1187" w:author="郭昊太" w:date="2017-09-06T15:55:00Z"/>
          <w:rFonts w:ascii="宋体" w:hAnsi="宋体"/>
          <w:b/>
          <w:sz w:val="23"/>
          <w:szCs w:val="23"/>
        </w:rPr>
      </w:pPr>
      <w:ins w:id="1188" w:author="郭昊太" w:date="2017-09-06T15:55:00Z">
        <w:r>
          <w:rPr>
            <w:rFonts w:ascii="宋体" w:hAnsi="宋体" w:hint="eastAsia"/>
            <w:b/>
            <w:sz w:val="23"/>
            <w:szCs w:val="23"/>
          </w:rPr>
          <w:t>各方的送达地址需要变更时应当向对方履行书面的通知义务；仲裁及民事诉讼阶段当事人地址变更时应当向仲裁机构、人民法院履行送达地址变更的通知义务。未履行以上通知义务的，</w:t>
        </w:r>
      </w:ins>
      <w:ins w:id="1189" w:author="郭昊太" w:date="2017-09-06T16:05:00Z">
        <w:r>
          <w:rPr>
            <w:rFonts w:ascii="宋体" w:hAnsi="宋体" w:hint="eastAsia"/>
            <w:b/>
            <w:sz w:val="23"/>
            <w:szCs w:val="23"/>
          </w:rPr>
          <w:t>各</w:t>
        </w:r>
      </w:ins>
      <w:ins w:id="1190" w:author="郭昊太" w:date="2017-09-06T15:55:00Z">
        <w:r>
          <w:rPr>
            <w:rFonts w:ascii="宋体" w:hAnsi="宋体" w:hint="eastAsia"/>
            <w:b/>
            <w:sz w:val="23"/>
            <w:szCs w:val="23"/>
          </w:rPr>
          <w:t>方确认的送达地址仍视为有效送达地址。</w:t>
        </w:r>
      </w:ins>
    </w:p>
    <w:p w:rsidR="00C31EF0" w:rsidRDefault="00572EF5">
      <w:pPr>
        <w:spacing w:line="540" w:lineRule="exact"/>
        <w:ind w:firstLineChars="200" w:firstLine="462"/>
        <w:rPr>
          <w:ins w:id="1191" w:author="郭昊太" w:date="2017-09-06T15:55:00Z"/>
          <w:rFonts w:ascii="宋体" w:hAnsi="宋体"/>
          <w:b/>
          <w:color w:val="000000"/>
          <w:sz w:val="23"/>
          <w:szCs w:val="23"/>
        </w:rPr>
      </w:pPr>
      <w:ins w:id="1192" w:author="郭昊太" w:date="2017-09-06T15:55:00Z">
        <w:r>
          <w:rPr>
            <w:rFonts w:ascii="宋体" w:hAnsi="宋体" w:hint="eastAsia"/>
            <w:b/>
            <w:sz w:val="23"/>
            <w:szCs w:val="23"/>
          </w:rPr>
          <w:t>任何一方未按前述方式履行通知义务，各方合同所确认的送达地址仍视为有效送达地址</w:t>
        </w:r>
        <w:r>
          <w:rPr>
            <w:rFonts w:ascii="宋体" w:hAnsi="宋体" w:hint="eastAsia"/>
            <w:b/>
            <w:color w:val="000000"/>
            <w:sz w:val="23"/>
            <w:szCs w:val="23"/>
          </w:rPr>
          <w:t>。</w:t>
        </w:r>
      </w:ins>
    </w:p>
    <w:p w:rsidR="00C31EF0" w:rsidRDefault="00572EF5">
      <w:pPr>
        <w:spacing w:line="540" w:lineRule="exact"/>
        <w:ind w:firstLineChars="200" w:firstLine="462"/>
        <w:rPr>
          <w:ins w:id="1193" w:author="郭昊太" w:date="2017-09-06T15:55:00Z"/>
          <w:rFonts w:ascii="宋体" w:hAnsi="宋体"/>
          <w:b/>
          <w:sz w:val="23"/>
          <w:szCs w:val="23"/>
        </w:rPr>
      </w:pPr>
      <w:ins w:id="1194" w:author="郭昊太" w:date="2017-09-06T15:55:00Z">
        <w:r>
          <w:rPr>
            <w:rFonts w:ascii="宋体" w:hAnsi="宋体" w:hint="eastAsia"/>
            <w:b/>
            <w:sz w:val="23"/>
            <w:szCs w:val="23"/>
          </w:rPr>
          <w:t>因以下情形导致法律文书未能被当事人接收的，依然产生送达的法律后果：</w:t>
        </w:r>
      </w:ins>
    </w:p>
    <w:p w:rsidR="00C31EF0" w:rsidRDefault="00572EF5">
      <w:pPr>
        <w:spacing w:line="540" w:lineRule="exact"/>
        <w:ind w:firstLineChars="200" w:firstLine="462"/>
        <w:rPr>
          <w:ins w:id="1195" w:author="郭昊太" w:date="2017-09-06T15:55:00Z"/>
          <w:rFonts w:ascii="宋体" w:hAnsi="宋体"/>
          <w:b/>
          <w:sz w:val="23"/>
          <w:szCs w:val="23"/>
        </w:rPr>
      </w:pPr>
      <w:ins w:id="1196" w:author="郭昊太" w:date="2017-09-06T15:55:00Z">
        <w:r>
          <w:rPr>
            <w:rFonts w:ascii="宋体" w:hAnsi="宋体" w:hint="eastAsia"/>
            <w:b/>
            <w:sz w:val="23"/>
            <w:szCs w:val="23"/>
          </w:rPr>
          <w:t>①因当事人提供或者确认的送达地址不准确的；</w:t>
        </w:r>
      </w:ins>
    </w:p>
    <w:p w:rsidR="00C31EF0" w:rsidRDefault="00572EF5">
      <w:pPr>
        <w:spacing w:line="540" w:lineRule="exact"/>
        <w:ind w:firstLineChars="200" w:firstLine="462"/>
        <w:rPr>
          <w:ins w:id="1197" w:author="郭昊太" w:date="2017-09-06T15:55:00Z"/>
          <w:rFonts w:ascii="宋体" w:hAnsi="宋体"/>
          <w:b/>
          <w:sz w:val="23"/>
          <w:szCs w:val="23"/>
        </w:rPr>
      </w:pPr>
      <w:ins w:id="1198" w:author="郭昊太" w:date="2017-09-06T15:55:00Z">
        <w:r>
          <w:rPr>
            <w:rFonts w:ascii="宋体" w:hAnsi="宋体" w:hint="eastAsia"/>
            <w:b/>
            <w:sz w:val="23"/>
            <w:szCs w:val="23"/>
          </w:rPr>
          <w:t>②送达地址变更后未及时书面告知对方和仲裁机构、人民法院的；</w:t>
        </w:r>
      </w:ins>
    </w:p>
    <w:p w:rsidR="00C31EF0" w:rsidRDefault="00572EF5">
      <w:pPr>
        <w:spacing w:line="540" w:lineRule="exact"/>
        <w:ind w:firstLineChars="200" w:firstLine="462"/>
        <w:rPr>
          <w:ins w:id="1199" w:author="郭昊太" w:date="2017-09-06T15:55:00Z"/>
          <w:rFonts w:ascii="宋体" w:hAnsi="宋体"/>
          <w:b/>
          <w:sz w:val="23"/>
          <w:szCs w:val="23"/>
        </w:rPr>
      </w:pPr>
      <w:ins w:id="1200" w:author="郭昊太" w:date="2017-09-06T15:55:00Z">
        <w:r>
          <w:rPr>
            <w:rFonts w:ascii="宋体" w:hAnsi="宋体" w:hint="eastAsia"/>
            <w:b/>
            <w:sz w:val="23"/>
            <w:szCs w:val="23"/>
          </w:rPr>
          <w:t>③当事人或有权签收人拒绝签收的。</w:t>
        </w:r>
      </w:ins>
    </w:p>
    <w:p w:rsidR="00C31EF0" w:rsidRDefault="00572EF5">
      <w:pPr>
        <w:spacing w:line="540" w:lineRule="exact"/>
        <w:ind w:firstLineChars="200" w:firstLine="462"/>
        <w:rPr>
          <w:ins w:id="1201" w:author="郭昊太" w:date="2017-09-06T15:55:00Z"/>
          <w:rFonts w:ascii="宋体" w:hAnsi="宋体"/>
          <w:b/>
          <w:sz w:val="23"/>
          <w:szCs w:val="23"/>
        </w:rPr>
      </w:pPr>
      <w:ins w:id="1202" w:author="郭昊太" w:date="2017-09-06T15:55:00Z">
        <w:r>
          <w:rPr>
            <w:rFonts w:ascii="宋体" w:hAnsi="宋体" w:hint="eastAsia"/>
            <w:b/>
            <w:sz w:val="23"/>
            <w:szCs w:val="23"/>
          </w:rPr>
          <w:t>发生上述情形时，邮寄送达的，以文书退回之日视为送达之日；直接送达的，送达人当场在送达回证上记明情况之日为送达之日。</w:t>
        </w:r>
      </w:ins>
    </w:p>
    <w:p w:rsidR="00C31EF0" w:rsidRDefault="00572EF5">
      <w:pPr>
        <w:spacing w:line="240" w:lineRule="auto"/>
        <w:ind w:firstLineChars="200" w:firstLine="462"/>
        <w:rPr>
          <w:ins w:id="1203" w:author="郭昊太" w:date="2017-09-06T15:55:00Z"/>
          <w:rFonts w:ascii="宋体" w:hAnsi="宋体"/>
          <w:b/>
          <w:sz w:val="23"/>
          <w:szCs w:val="23"/>
        </w:rPr>
      </w:pPr>
      <w:ins w:id="1204" w:author="郭昊太" w:date="2017-09-06T15:55:00Z">
        <w:r>
          <w:rPr>
            <w:rFonts w:ascii="宋体" w:hAnsi="宋体" w:hint="eastAsia"/>
            <w:b/>
            <w:sz w:val="23"/>
            <w:szCs w:val="23"/>
          </w:rPr>
          <w:t>履行送达地址变更通知义务的，以变更后的地址为有效送达地址。法院进行送达时可按照合同中明确约定的送达地址直接邮寄送达，即使当事人未能收到法院邮寄送达的文书，由于其在合同中的约定，也应当视为送达。</w:t>
        </w:r>
      </w:ins>
    </w:p>
    <w:p w:rsidR="00C31EF0" w:rsidRDefault="00572EF5">
      <w:pPr>
        <w:spacing w:line="240" w:lineRule="auto"/>
        <w:ind w:firstLineChars="200" w:firstLine="462"/>
        <w:rPr>
          <w:ins w:id="1205" w:author="郭昊太" w:date="2017-09-06T15:55:00Z"/>
          <w:rFonts w:ascii="宋体" w:hAnsi="宋体"/>
          <w:b/>
          <w:sz w:val="23"/>
          <w:szCs w:val="23"/>
        </w:rPr>
      </w:pPr>
      <w:ins w:id="1206" w:author="郭昊太" w:date="2017-09-06T15:55:00Z">
        <w:r>
          <w:rPr>
            <w:rFonts w:ascii="宋体" w:hAnsi="宋体" w:hint="eastAsia"/>
            <w:b/>
            <w:sz w:val="23"/>
            <w:szCs w:val="23"/>
          </w:rPr>
          <w:t>纠纷进入仲裁、民事诉讼程序后，如当事人应诉并直接向仲裁机构、法院提交送达地址确认书，该确认地址与诉前确认的送达地址不一致的，以向仲裁机构、法院提交确认的送达地址为准。送达地址确认书中载明的送达地址为律师或委托代理人地址的，诉前确认的送达地址同时有效。</w:t>
        </w:r>
      </w:ins>
    </w:p>
    <w:p w:rsidR="00C31EF0" w:rsidRDefault="00572EF5">
      <w:pPr>
        <w:spacing w:line="240" w:lineRule="auto"/>
        <w:ind w:firstLineChars="200" w:firstLine="462"/>
        <w:rPr>
          <w:ins w:id="1207" w:author="郭昊太" w:date="2017-09-06T15:55:00Z"/>
          <w:rFonts w:ascii="宋体" w:hAnsi="宋体"/>
          <w:b/>
          <w:sz w:val="23"/>
          <w:szCs w:val="23"/>
        </w:rPr>
      </w:pPr>
      <w:ins w:id="1208" w:author="郭昊太" w:date="2017-09-06T15:55:00Z">
        <w:r>
          <w:rPr>
            <w:rFonts w:ascii="宋体" w:hAnsi="宋体" w:hint="eastAsia"/>
            <w:b/>
            <w:sz w:val="23"/>
            <w:szCs w:val="23"/>
          </w:rPr>
          <w:t>本约定作为合同中独立存在的条款，不受合同其他条款效力的影响。</w:t>
        </w:r>
      </w:ins>
    </w:p>
    <w:p w:rsidR="00C31EF0" w:rsidRDefault="00572EF5">
      <w:pPr>
        <w:ind w:firstLineChars="200" w:firstLine="442"/>
        <w:rPr>
          <w:del w:id="1209" w:author="郭昊太" w:date="2017-09-06T15:55:00Z"/>
          <w:rFonts w:ascii="宋体" w:hAnsi="宋体" w:cs="宋体"/>
          <w:b/>
          <w:kern w:val="0"/>
          <w:sz w:val="22"/>
        </w:rPr>
      </w:pPr>
      <w:del w:id="1210" w:author="郭昊太" w:date="2017-09-06T15:55:00Z">
        <w:r>
          <w:rPr>
            <w:rFonts w:ascii="宋体" w:hAnsi="宋体" w:cs="宋体" w:hint="eastAsia"/>
            <w:b/>
            <w:kern w:val="0"/>
            <w:sz w:val="22"/>
          </w:rPr>
          <w:lastRenderedPageBreak/>
          <w:delText>本合同项下的通知、要求、诉讼（仲裁）的法律文书或其他通信应交付或发送至以下各方住所地或主要办公场所所在地等地址。本款与合同首部约定不一致的，以本款约定为准：</w:delText>
        </w:r>
      </w:del>
    </w:p>
    <w:p w:rsidR="00C31EF0" w:rsidRDefault="00572EF5">
      <w:pPr>
        <w:rPr>
          <w:del w:id="1211" w:author="郭昊太" w:date="2017-09-06T15:55:00Z"/>
          <w:rFonts w:ascii="宋体" w:hAnsi="宋体"/>
          <w:b/>
          <w:sz w:val="23"/>
          <w:szCs w:val="23"/>
        </w:rPr>
      </w:pPr>
      <w:del w:id="1212" w:author="郭昊太" w:date="2017-09-06T15:55:00Z">
        <w:r>
          <w:rPr>
            <w:rFonts w:ascii="宋体" w:hAnsi="宋体" w:hint="eastAsia"/>
            <w:b/>
            <w:sz w:val="23"/>
            <w:szCs w:val="23"/>
          </w:rPr>
          <w:delText>贷款人地址：</w:delText>
        </w:r>
        <w:r>
          <w:rPr>
            <w:rFonts w:ascii="宋体" w:hAnsi="宋体"/>
            <w:b/>
            <w:sz w:val="23"/>
            <w:szCs w:val="23"/>
          </w:rPr>
          <w:delText>___________________________________________________________；</w:delText>
        </w:r>
      </w:del>
    </w:p>
    <w:p w:rsidR="00C31EF0" w:rsidRDefault="00572EF5">
      <w:pPr>
        <w:rPr>
          <w:del w:id="1213" w:author="郭昊太" w:date="2017-09-06T15:55:00Z"/>
          <w:rFonts w:ascii="宋体" w:hAnsi="宋体"/>
          <w:b/>
          <w:sz w:val="23"/>
          <w:szCs w:val="23"/>
        </w:rPr>
      </w:pPr>
      <w:del w:id="1214"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15" w:author="郭昊太" w:date="2017-09-06T15:55:00Z"/>
          <w:rFonts w:ascii="宋体" w:hAnsi="宋体"/>
          <w:b/>
          <w:sz w:val="23"/>
          <w:szCs w:val="23"/>
        </w:rPr>
      </w:pPr>
      <w:del w:id="1216" w:author="郭昊太" w:date="2017-09-06T15:55:00Z">
        <w:r>
          <w:rPr>
            <w:rFonts w:ascii="宋体" w:hAnsi="宋体" w:hint="eastAsia"/>
            <w:b/>
            <w:sz w:val="23"/>
            <w:szCs w:val="23"/>
          </w:rPr>
          <w:delText>借款人1地址：</w:delText>
        </w:r>
        <w:r>
          <w:rPr>
            <w:rFonts w:ascii="宋体" w:hAnsi="宋体"/>
            <w:b/>
            <w:sz w:val="23"/>
            <w:szCs w:val="23"/>
          </w:rPr>
          <w:delText>___________________________________________________________；</w:delText>
        </w:r>
      </w:del>
    </w:p>
    <w:p w:rsidR="00C31EF0" w:rsidRDefault="00572EF5">
      <w:pPr>
        <w:rPr>
          <w:del w:id="1217" w:author="郭昊太" w:date="2017-09-06T15:55:00Z"/>
          <w:rFonts w:ascii="宋体" w:hAnsi="宋体"/>
          <w:b/>
          <w:sz w:val="23"/>
          <w:szCs w:val="23"/>
        </w:rPr>
      </w:pPr>
      <w:del w:id="1218"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r>
          <w:rPr>
            <w:rFonts w:ascii="宋体" w:hAnsi="宋体" w:hint="eastAsia"/>
            <w:b/>
            <w:sz w:val="23"/>
            <w:szCs w:val="23"/>
          </w:rPr>
          <w:delText>借款人2地址：</w:delText>
        </w:r>
        <w:r>
          <w:rPr>
            <w:rFonts w:ascii="宋体" w:hAnsi="宋体"/>
            <w:b/>
            <w:sz w:val="23"/>
            <w:szCs w:val="23"/>
          </w:rPr>
          <w:delText>___________________________________________________________；</w:delText>
        </w:r>
      </w:del>
    </w:p>
    <w:p w:rsidR="00C31EF0" w:rsidRDefault="00572EF5">
      <w:pPr>
        <w:rPr>
          <w:del w:id="1219" w:author="郭昊太" w:date="2017-09-06T15:55:00Z"/>
          <w:rFonts w:ascii="宋体" w:hAnsi="宋体"/>
          <w:b/>
          <w:sz w:val="23"/>
          <w:szCs w:val="23"/>
        </w:rPr>
      </w:pPr>
      <w:del w:id="1220"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21" w:author="郭昊太" w:date="2017-09-06T15:55:00Z"/>
          <w:rFonts w:ascii="宋体" w:hAnsi="宋体"/>
          <w:b/>
          <w:sz w:val="23"/>
          <w:szCs w:val="23"/>
        </w:rPr>
      </w:pPr>
      <w:del w:id="1222" w:author="郭昊太" w:date="2017-09-06T15:55:00Z">
        <w:r>
          <w:rPr>
            <w:rFonts w:ascii="宋体" w:hAnsi="宋体" w:hint="eastAsia"/>
            <w:b/>
            <w:sz w:val="23"/>
            <w:szCs w:val="23"/>
          </w:rPr>
          <w:delText>保证人1地址：</w:delText>
        </w:r>
        <w:r>
          <w:rPr>
            <w:rFonts w:ascii="宋体" w:hAnsi="宋体"/>
            <w:b/>
            <w:sz w:val="23"/>
            <w:szCs w:val="23"/>
          </w:rPr>
          <w:delText>___________________________________________________________；</w:delText>
        </w:r>
      </w:del>
    </w:p>
    <w:p w:rsidR="00C31EF0" w:rsidRDefault="00572EF5">
      <w:pPr>
        <w:rPr>
          <w:del w:id="1223" w:author="郭昊太" w:date="2017-09-06T15:55:00Z"/>
          <w:rFonts w:ascii="宋体" w:hAnsi="宋体"/>
          <w:b/>
          <w:sz w:val="23"/>
          <w:szCs w:val="23"/>
        </w:rPr>
      </w:pPr>
      <w:del w:id="1224"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25" w:author="郭昊太" w:date="2017-09-06T15:55:00Z"/>
          <w:rFonts w:ascii="宋体" w:hAnsi="宋体"/>
          <w:b/>
          <w:sz w:val="23"/>
          <w:szCs w:val="23"/>
        </w:rPr>
      </w:pPr>
      <w:del w:id="1226" w:author="郭昊太" w:date="2017-09-06T15:55:00Z">
        <w:r>
          <w:rPr>
            <w:rFonts w:ascii="宋体" w:hAnsi="宋体" w:hint="eastAsia"/>
            <w:b/>
            <w:sz w:val="23"/>
            <w:szCs w:val="23"/>
          </w:rPr>
          <w:delText>保证人2地址：</w:delText>
        </w:r>
        <w:r>
          <w:rPr>
            <w:rFonts w:ascii="宋体" w:hAnsi="宋体"/>
            <w:b/>
            <w:sz w:val="23"/>
            <w:szCs w:val="23"/>
          </w:rPr>
          <w:delText>___________________________________________________________；</w:delText>
        </w:r>
      </w:del>
    </w:p>
    <w:p w:rsidR="00C31EF0" w:rsidRDefault="00572EF5">
      <w:pPr>
        <w:rPr>
          <w:del w:id="1227" w:author="郭昊太" w:date="2017-09-06T15:55:00Z"/>
          <w:rFonts w:ascii="宋体" w:hAnsi="宋体"/>
          <w:b/>
          <w:sz w:val="23"/>
          <w:szCs w:val="23"/>
        </w:rPr>
      </w:pPr>
      <w:del w:id="1228"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29" w:author="郭昊太" w:date="2017-09-06T15:55:00Z"/>
          <w:rFonts w:ascii="宋体" w:hAnsi="宋体"/>
          <w:b/>
          <w:sz w:val="23"/>
          <w:szCs w:val="23"/>
        </w:rPr>
      </w:pPr>
      <w:del w:id="1230" w:author="郭昊太" w:date="2017-09-06T15:55:00Z">
        <w:r>
          <w:rPr>
            <w:rFonts w:ascii="宋体" w:hAnsi="宋体" w:hint="eastAsia"/>
            <w:b/>
            <w:sz w:val="23"/>
            <w:szCs w:val="23"/>
          </w:rPr>
          <w:delText>抵押人1地址：</w:delText>
        </w:r>
        <w:r>
          <w:rPr>
            <w:rFonts w:ascii="宋体" w:hAnsi="宋体"/>
            <w:b/>
            <w:sz w:val="23"/>
            <w:szCs w:val="23"/>
          </w:rPr>
          <w:delText>___________________________________________________________；</w:delText>
        </w:r>
      </w:del>
    </w:p>
    <w:p w:rsidR="00C31EF0" w:rsidRDefault="00572EF5">
      <w:pPr>
        <w:rPr>
          <w:del w:id="1231" w:author="郭昊太" w:date="2017-09-06T15:55:00Z"/>
          <w:rFonts w:ascii="宋体" w:hAnsi="宋体"/>
          <w:b/>
          <w:sz w:val="23"/>
          <w:szCs w:val="23"/>
        </w:rPr>
      </w:pPr>
      <w:del w:id="1232"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33" w:author="郭昊太" w:date="2017-09-06T15:55:00Z"/>
          <w:rFonts w:ascii="宋体" w:hAnsi="宋体"/>
          <w:b/>
          <w:sz w:val="23"/>
          <w:szCs w:val="23"/>
        </w:rPr>
      </w:pPr>
      <w:del w:id="1234" w:author="郭昊太" w:date="2017-09-06T15:55:00Z">
        <w:r>
          <w:rPr>
            <w:rFonts w:ascii="宋体" w:hAnsi="宋体" w:hint="eastAsia"/>
            <w:b/>
            <w:sz w:val="23"/>
            <w:szCs w:val="23"/>
          </w:rPr>
          <w:delText>抵押人2地址：</w:delText>
        </w:r>
        <w:r>
          <w:rPr>
            <w:rFonts w:ascii="宋体" w:hAnsi="宋体"/>
            <w:b/>
            <w:sz w:val="23"/>
            <w:szCs w:val="23"/>
          </w:rPr>
          <w:delText>___________________________________________________________；</w:delText>
        </w:r>
      </w:del>
    </w:p>
    <w:p w:rsidR="00C31EF0" w:rsidRDefault="00572EF5">
      <w:pPr>
        <w:rPr>
          <w:del w:id="1235" w:author="郭昊太" w:date="2017-09-06T15:55:00Z"/>
          <w:rFonts w:ascii="宋体" w:hAnsi="宋体"/>
          <w:b/>
          <w:sz w:val="23"/>
          <w:szCs w:val="23"/>
        </w:rPr>
      </w:pPr>
      <w:del w:id="1236"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37" w:author="郭昊太" w:date="2017-09-06T15:55:00Z"/>
          <w:rFonts w:ascii="宋体" w:hAnsi="宋体"/>
          <w:b/>
          <w:sz w:val="23"/>
          <w:szCs w:val="23"/>
        </w:rPr>
      </w:pPr>
      <w:del w:id="1238" w:author="郭昊太" w:date="2017-09-06T15:55:00Z">
        <w:r>
          <w:rPr>
            <w:rFonts w:ascii="宋体" w:hAnsi="宋体" w:hint="eastAsia"/>
            <w:b/>
            <w:sz w:val="23"/>
            <w:szCs w:val="23"/>
          </w:rPr>
          <w:delText>出质人1地址：</w:delText>
        </w:r>
        <w:r>
          <w:rPr>
            <w:rFonts w:ascii="宋体" w:hAnsi="宋体"/>
            <w:b/>
            <w:sz w:val="23"/>
            <w:szCs w:val="23"/>
          </w:rPr>
          <w:delText>___________________________________________________________；</w:delText>
        </w:r>
      </w:del>
    </w:p>
    <w:p w:rsidR="00C31EF0" w:rsidRDefault="00572EF5">
      <w:pPr>
        <w:rPr>
          <w:del w:id="1239" w:author="郭昊太" w:date="2017-09-06T15:55:00Z"/>
          <w:rFonts w:ascii="宋体" w:hAnsi="宋体"/>
          <w:b/>
          <w:sz w:val="23"/>
          <w:szCs w:val="23"/>
        </w:rPr>
      </w:pPr>
      <w:del w:id="1240"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41" w:author="郭昊太" w:date="2017-09-06T15:55:00Z"/>
          <w:rFonts w:ascii="宋体" w:hAnsi="宋体"/>
          <w:b/>
          <w:sz w:val="23"/>
          <w:szCs w:val="23"/>
        </w:rPr>
      </w:pPr>
      <w:del w:id="1242" w:author="郭昊太" w:date="2017-09-06T15:55:00Z">
        <w:r>
          <w:rPr>
            <w:rFonts w:ascii="宋体" w:hAnsi="宋体" w:hint="eastAsia"/>
            <w:b/>
            <w:sz w:val="23"/>
            <w:szCs w:val="23"/>
          </w:rPr>
          <w:delText>出质人2地址：</w:delText>
        </w:r>
        <w:r>
          <w:rPr>
            <w:rFonts w:ascii="宋体" w:hAnsi="宋体"/>
            <w:b/>
            <w:sz w:val="23"/>
            <w:szCs w:val="23"/>
          </w:rPr>
          <w:delText>___________________________________________________________；</w:delText>
        </w:r>
      </w:del>
    </w:p>
    <w:p w:rsidR="00C31EF0" w:rsidRDefault="00572EF5">
      <w:pPr>
        <w:rPr>
          <w:del w:id="1243" w:author="郭昊太" w:date="2017-09-06T15:55:00Z"/>
          <w:rFonts w:ascii="宋体" w:hAnsi="宋体"/>
          <w:b/>
          <w:sz w:val="23"/>
          <w:szCs w:val="23"/>
        </w:rPr>
      </w:pPr>
      <w:del w:id="1244"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ind w:firstLineChars="200" w:firstLine="442"/>
        <w:rPr>
          <w:del w:id="1245" w:author="郭昊太" w:date="2017-09-06T15:55:00Z"/>
          <w:rFonts w:ascii="宋体" w:hAnsi="宋体" w:cs="宋体"/>
          <w:b/>
          <w:kern w:val="0"/>
          <w:sz w:val="22"/>
        </w:rPr>
      </w:pPr>
      <w:del w:id="1246" w:author="郭昊太" w:date="2017-09-06T15:55:00Z">
        <w:r>
          <w:rPr>
            <w:rFonts w:ascii="宋体" w:hAnsi="宋体" w:cs="宋体" w:hint="eastAsia"/>
            <w:b/>
            <w:kern w:val="0"/>
            <w:sz w:val="22"/>
          </w:rPr>
          <w:delText>就本合同项下的任何通知、要求，其中电传、电话、传真、电子邮件等一经发出即视为已送达；邮政信函于投寄之日即视为已送达；若派人专程送达，则签收日视为送达，受送达方拒收的，送达人可采取拍照、录像方式记录送达过程，并将文书留置，亦视为送达。</w:delText>
        </w:r>
      </w:del>
    </w:p>
    <w:p w:rsidR="00C31EF0" w:rsidRDefault="00572EF5">
      <w:pPr>
        <w:tabs>
          <w:tab w:val="left" w:pos="540"/>
          <w:tab w:val="left" w:pos="720"/>
        </w:tabs>
        <w:spacing w:line="360" w:lineRule="exact"/>
        <w:ind w:firstLine="480"/>
        <w:jc w:val="left"/>
        <w:rPr>
          <w:del w:id="1247" w:author="郭昊太" w:date="2017-09-06T15:55:00Z"/>
          <w:rFonts w:ascii="宋体" w:hAnsi="宋体" w:cs="宋体"/>
          <w:b/>
          <w:kern w:val="0"/>
          <w:sz w:val="22"/>
        </w:rPr>
      </w:pPr>
      <w:del w:id="1248" w:author="郭昊太" w:date="2017-09-06T15:55:00Z">
        <w:r>
          <w:rPr>
            <w:rFonts w:ascii="宋体" w:hAnsi="宋体" w:cs="宋体" w:hint="eastAsia"/>
            <w:b/>
            <w:kern w:val="0"/>
            <w:sz w:val="22"/>
          </w:rPr>
          <w:delText>司法机关或仲裁机构亦可按本款约定的地址、联系方式向受送达方发送相关（诉讼、仲裁）文书。</w:delText>
        </w:r>
        <w:r>
          <w:rPr>
            <w:rFonts w:hint="eastAsia"/>
            <w:b/>
          </w:rPr>
          <w:delText>直接送达有困难的，以挂号信、特快专递、能提供投递记录的其他方式将仲裁文书、材料投递至受送达方本条约定地址，即视为送达；</w:delText>
        </w:r>
        <w:r>
          <w:rPr>
            <w:rFonts w:ascii="宋体" w:hAnsi="宋体" w:cs="宋体" w:hint="eastAsia"/>
            <w:b/>
            <w:kern w:val="0"/>
            <w:sz w:val="22"/>
          </w:rPr>
          <w:delText>直接送达的以受送达人在送达回证上的签收日期为送达日期，如直接送达时受送达方拒收的，送达人可采取拍照、录像方式记录送达过程，并将（诉讼、仲裁）文书留置，亦视为送达，以留置送达日为送达日期；受送达方提供错误联系方式或未及时告知变更后联系方式的，以本条约定地址为受送达方最后一个为人所知的营业地点、经常居住地或其他通讯地址，以挂号信、特快专递、能提供投递记录的其他方式投递至受送达方本条约定地址，即视为送达。</w:delText>
        </w:r>
        <w:r>
          <w:rPr>
            <w:rFonts w:hint="eastAsia"/>
            <w:b/>
          </w:rPr>
          <w:delText>邮寄送达的，以回执上注明的收件日期为送达日期，若受送达方拒收的，则（诉讼、仲裁）文书退回之日视为送达之日；</w:delText>
        </w:r>
        <w:r>
          <w:rPr>
            <w:rFonts w:ascii="宋体" w:hAnsi="宋体" w:cs="宋体" w:hint="eastAsia"/>
            <w:b/>
            <w:kern w:val="0"/>
            <w:sz w:val="22"/>
          </w:rPr>
          <w:delText>以电传、传真、电子邮件方式送达的，以向受送达人发送的日期为送达日期。</w:delText>
        </w:r>
      </w:del>
    </w:p>
    <w:p w:rsidR="00C31EF0" w:rsidRDefault="00572EF5">
      <w:pPr>
        <w:tabs>
          <w:tab w:val="left" w:pos="540"/>
          <w:tab w:val="left" w:pos="720"/>
        </w:tabs>
        <w:spacing w:line="360" w:lineRule="exact"/>
        <w:ind w:firstLine="480"/>
        <w:jc w:val="left"/>
        <w:rPr>
          <w:rFonts w:ascii="宋体" w:hAnsi="宋体" w:cs="宋体"/>
          <w:kern w:val="0"/>
          <w:sz w:val="22"/>
        </w:rPr>
      </w:pPr>
      <w:r>
        <w:rPr>
          <w:rFonts w:ascii="宋体" w:hAnsi="宋体" w:cs="宋体" w:hint="eastAsia"/>
          <w:kern w:val="0"/>
          <w:sz w:val="22"/>
        </w:rPr>
        <w:t>6.___</w:t>
      </w:r>
      <w:del w:id="1249" w:author="sunjian1" w:date="2017-10-23T11:53:00Z">
        <w:r>
          <w:rPr>
            <w:rFonts w:ascii="宋体" w:hAnsi="宋体" w:cs="宋体" w:hint="eastAsia"/>
            <w:kern w:val="0"/>
            <w:sz w:val="22"/>
          </w:rPr>
          <w:delText>_</w:delText>
        </w:r>
      </w:del>
      <w:ins w:id="1250" w:author="sunjian1" w:date="2017-10-23T11:53:00Z">
        <w:r>
          <w:rPr>
            <w:rFonts w:ascii="宋体" w:hAnsi="宋体" w:cs="宋体" w:hint="eastAsia"/>
            <w:kern w:val="0"/>
            <w:sz w:val="22"/>
          </w:rPr>
          <w:t>/</w:t>
        </w:r>
      </w:ins>
      <w:r>
        <w:rPr>
          <w:rFonts w:ascii="宋体" w:hAnsi="宋体" w:cs="宋体" w:hint="eastAsia"/>
          <w:kern w:val="0"/>
          <w:sz w:val="22"/>
        </w:rPr>
        <w:t>_____________________________________________________________。</w:t>
      </w:r>
    </w:p>
    <w:p w:rsidR="00C31EF0" w:rsidRDefault="00572EF5">
      <w:pPr>
        <w:tabs>
          <w:tab w:val="left" w:pos="540"/>
          <w:tab w:val="left" w:pos="720"/>
        </w:tabs>
        <w:spacing w:line="360" w:lineRule="exact"/>
        <w:ind w:firstLine="480"/>
        <w:jc w:val="left"/>
        <w:rPr>
          <w:rFonts w:ascii="宋体" w:hAnsi="宋体" w:cs="宋体"/>
          <w:kern w:val="0"/>
          <w:sz w:val="22"/>
        </w:rPr>
      </w:pPr>
      <w:r>
        <w:rPr>
          <w:rFonts w:ascii="宋体" w:hAnsi="宋体" w:cs="宋体" w:hint="eastAsia"/>
          <w:kern w:val="0"/>
          <w:sz w:val="22"/>
        </w:rPr>
        <w:t>7. _</w:t>
      </w:r>
      <w:del w:id="1251" w:author="sunjian1" w:date="2017-10-23T11:53:00Z">
        <w:r>
          <w:rPr>
            <w:rFonts w:ascii="宋体" w:hAnsi="宋体" w:cs="宋体" w:hint="eastAsia"/>
            <w:kern w:val="0"/>
            <w:sz w:val="22"/>
          </w:rPr>
          <w:delText>_</w:delText>
        </w:r>
      </w:del>
      <w:ins w:id="1252" w:author="sunjian1" w:date="2017-10-23T11:53:00Z">
        <w:r>
          <w:rPr>
            <w:rFonts w:ascii="宋体" w:hAnsi="宋体" w:cs="宋体" w:hint="eastAsia"/>
            <w:kern w:val="0"/>
            <w:sz w:val="22"/>
          </w:rPr>
          <w:t>/</w:t>
        </w:r>
      </w:ins>
      <w:r>
        <w:rPr>
          <w:rFonts w:ascii="宋体" w:hAnsi="宋体" w:cs="宋体" w:hint="eastAsia"/>
          <w:kern w:val="0"/>
          <w:sz w:val="22"/>
        </w:rPr>
        <w:t>_______________________________________________________________。</w:t>
      </w:r>
    </w:p>
    <w:p w:rsidR="00C31EF0" w:rsidRDefault="00572EF5">
      <w:pPr>
        <w:tabs>
          <w:tab w:val="left" w:pos="540"/>
          <w:tab w:val="left" w:pos="720"/>
        </w:tabs>
        <w:spacing w:line="360" w:lineRule="exact"/>
        <w:ind w:firstLineChars="200" w:firstLine="462"/>
        <w:jc w:val="left"/>
        <w:rPr>
          <w:rFonts w:ascii="宋体" w:hAnsi="宋体" w:cs="Times New Roman"/>
          <w:sz w:val="23"/>
          <w:szCs w:val="23"/>
        </w:rPr>
      </w:pPr>
      <w:r>
        <w:rPr>
          <w:rFonts w:ascii="宋体" w:hAnsi="宋体" w:cs="Times New Roman"/>
          <w:b/>
          <w:sz w:val="23"/>
          <w:szCs w:val="23"/>
        </w:rPr>
        <w:t>第二十</w:t>
      </w:r>
      <w:r>
        <w:rPr>
          <w:rFonts w:ascii="宋体" w:hAnsi="宋体" w:cs="Times New Roman" w:hint="eastAsia"/>
          <w:b/>
          <w:sz w:val="23"/>
          <w:szCs w:val="23"/>
        </w:rPr>
        <w:t>七</w:t>
      </w:r>
      <w:r>
        <w:rPr>
          <w:rFonts w:ascii="宋体" w:hAnsi="宋体" w:cs="Times New Roman"/>
          <w:b/>
          <w:sz w:val="23"/>
          <w:szCs w:val="23"/>
        </w:rPr>
        <w:t>条</w:t>
      </w:r>
      <w:r>
        <w:rPr>
          <w:rFonts w:ascii="宋体" w:hAnsi="宋体" w:cs="Times New Roman" w:hint="eastAsia"/>
          <w:b/>
          <w:sz w:val="23"/>
          <w:szCs w:val="23"/>
        </w:rPr>
        <w:t xml:space="preserve">  合同的生效</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本合同经合同各方签章后生效。</w:t>
      </w:r>
    </w:p>
    <w:p w:rsidR="00C31EF0" w:rsidRDefault="00572EF5">
      <w:pPr>
        <w:tabs>
          <w:tab w:val="left" w:pos="540"/>
          <w:tab w:val="left" w:pos="720"/>
        </w:tabs>
        <w:spacing w:line="360" w:lineRule="exact"/>
        <w:ind w:firstLine="465"/>
        <w:jc w:val="left"/>
        <w:rPr>
          <w:rFonts w:ascii="宋体" w:hAnsi="宋体" w:cs="Times New Roman"/>
          <w:sz w:val="23"/>
          <w:szCs w:val="23"/>
        </w:rPr>
      </w:pPr>
      <w:r>
        <w:rPr>
          <w:rFonts w:ascii="宋体" w:hAnsi="宋体" w:cs="Times New Roman" w:hint="eastAsia"/>
          <w:b/>
          <w:sz w:val="23"/>
          <w:szCs w:val="23"/>
        </w:rPr>
        <w:t>第二十八条</w:t>
      </w:r>
      <w:r>
        <w:rPr>
          <w:rFonts w:ascii="宋体" w:hAnsi="宋体" w:cs="Times New Roman"/>
          <w:sz w:val="23"/>
          <w:szCs w:val="23"/>
        </w:rPr>
        <w:t xml:space="preserve"> 本合同</w:t>
      </w:r>
      <w:r>
        <w:rPr>
          <w:rFonts w:ascii="宋体" w:hAnsi="宋体" w:cs="Times New Roman" w:hint="eastAsia"/>
          <w:sz w:val="23"/>
          <w:szCs w:val="23"/>
        </w:rPr>
        <w:t>壹</w:t>
      </w:r>
      <w:r>
        <w:rPr>
          <w:rFonts w:ascii="宋体" w:hAnsi="宋体" w:cs="Times New Roman"/>
          <w:sz w:val="23"/>
          <w:szCs w:val="23"/>
        </w:rPr>
        <w:t>式</w:t>
      </w:r>
      <w:del w:id="1253" w:author="sunjian1" w:date="2019-03-18T15:36:00Z">
        <w:r>
          <w:rPr>
            <w:rFonts w:ascii="宋体" w:hAnsi="宋体" w:cs="Times New Roman"/>
            <w:sz w:val="23"/>
            <w:szCs w:val="23"/>
            <w:u w:val="single"/>
            <w:rPrChange w:id="1254" w:author="sunjian1" w:date="2017-10-23T11:53:00Z">
              <w:rPr>
                <w:rFonts w:ascii="宋体" w:hAnsi="宋体" w:cs="Times New Roman"/>
                <w:sz w:val="23"/>
                <w:szCs w:val="23"/>
              </w:rPr>
            </w:rPrChange>
          </w:rPr>
          <w:delText>____</w:delText>
        </w:r>
      </w:del>
      <w:ins w:id="1255" w:author="sunjian1" w:date="2019-03-18T15:36:00Z">
        <w:r>
          <w:rPr>
            <w:rFonts w:ascii="宋体" w:hAnsi="宋体" w:cs="Times New Roman" w:hint="eastAsia"/>
            <w:sz w:val="23"/>
            <w:szCs w:val="23"/>
            <w:u w:val="single"/>
          </w:rPr>
          <w:t>叁</w:t>
        </w:r>
      </w:ins>
      <w:r>
        <w:rPr>
          <w:rFonts w:ascii="宋体" w:hAnsi="宋体" w:cs="Times New Roman" w:hint="eastAsia"/>
          <w:sz w:val="23"/>
          <w:szCs w:val="23"/>
        </w:rPr>
        <w:t>份。</w:t>
      </w:r>
    </w:p>
    <w:p w:rsidR="00C31EF0" w:rsidRDefault="00572EF5">
      <w:pPr>
        <w:tabs>
          <w:tab w:val="left" w:pos="540"/>
          <w:tab w:val="left" w:pos="720"/>
        </w:tabs>
        <w:spacing w:line="360" w:lineRule="exact"/>
        <w:ind w:firstLineChars="200" w:firstLine="462"/>
        <w:jc w:val="left"/>
        <w:rPr>
          <w:rFonts w:ascii="宋体" w:hAnsi="宋体" w:cs="Times New Roman"/>
          <w:b/>
          <w:bCs/>
          <w:sz w:val="23"/>
          <w:szCs w:val="23"/>
        </w:rPr>
      </w:pPr>
      <w:r>
        <w:rPr>
          <w:rFonts w:ascii="宋体" w:hAnsi="宋体" w:cs="Times New Roman" w:hint="eastAsia"/>
          <w:b/>
          <w:sz w:val="23"/>
          <w:szCs w:val="23"/>
        </w:rPr>
        <w:t>第二十九条  提示</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kern w:val="0"/>
          <w:sz w:val="23"/>
          <w:szCs w:val="23"/>
        </w:rPr>
        <w:t>贷款人已提请借款人、保证人、抵押人和出质人注意对本合同各条款作全面、准确的理解，并应借款人、保证人、抵押人和出质人的要求做了相应的条款说明，并特别提示各方注意了免除或限制贷款人责任的条款。签约各方对本合同含义认识一致。</w:t>
      </w:r>
    </w:p>
    <w:p w:rsidR="00C31EF0" w:rsidRDefault="00572EF5">
      <w:pPr>
        <w:spacing w:line="360" w:lineRule="exact"/>
        <w:ind w:firstLineChars="200" w:firstLine="462"/>
        <w:jc w:val="left"/>
        <w:rPr>
          <w:del w:id="1256" w:author="sunjian1" w:date="2018-02-01T16:40:00Z"/>
          <w:rFonts w:ascii="宋体" w:hAnsi="宋体" w:cs="Times New Roman"/>
          <w:b/>
          <w:sz w:val="23"/>
          <w:szCs w:val="23"/>
          <w:u w:val="single"/>
        </w:rPr>
        <w:pPrChange w:id="1257" w:author="sunjian1" w:date="2018-02-01T16:40:00Z">
          <w:pPr>
            <w:tabs>
              <w:tab w:val="left" w:pos="105"/>
            </w:tabs>
            <w:snapToGrid w:val="0"/>
            <w:spacing w:line="360" w:lineRule="exact"/>
            <w:ind w:firstLineChars="200" w:firstLine="462"/>
          </w:pPr>
        </w:pPrChange>
      </w:pPr>
      <w:r>
        <w:rPr>
          <w:rFonts w:ascii="宋体" w:hAnsi="宋体" w:hint="eastAsia"/>
          <w:b/>
          <w:kern w:val="0"/>
          <w:sz w:val="23"/>
          <w:szCs w:val="23"/>
        </w:rPr>
        <w:t>借款人、保证人、抵押人、出质人声明：</w:t>
      </w:r>
      <w:ins w:id="1258" w:author="sunjian1" w:date="2017-10-23T11:52:00Z">
        <w:r>
          <w:rPr>
            <w:rFonts w:ascii="宋体" w:hAnsi="宋体" w:cs="Times New Roman" w:hint="eastAsia"/>
            <w:b/>
            <w:kern w:val="0"/>
            <w:sz w:val="23"/>
            <w:szCs w:val="23"/>
            <w:u w:val="single"/>
            <w:rPrChange w:id="1259" w:author="sunjian1" w:date="2017-10-23T11:53:00Z">
              <w:rPr>
                <w:rFonts w:ascii="宋体" w:hAnsi="宋体" w:cs="Times New Roman" w:hint="eastAsia"/>
                <w:b/>
                <w:kern w:val="0"/>
                <w:sz w:val="23"/>
                <w:szCs w:val="23"/>
              </w:rPr>
            </w:rPrChange>
          </w:rPr>
          <w:t>贷款人已提请借款人、保证人、抵押人和出质人注意对本合同各条款作全面、准确的理解，并应借款人、保证人、抵押人和出质人的要求做了相应的条款说明，并特别提示各方注意了免除或限制贷款人责任的条款。签约各方对本合同含义认识一致。</w:t>
        </w:r>
      </w:ins>
      <w:del w:id="1260" w:author="sunjian1" w:date="2018-02-01T16:40:00Z">
        <w:r>
          <w:rPr>
            <w:rFonts w:ascii="宋体" w:hAnsi="宋体" w:hint="eastAsia"/>
            <w:b/>
            <w:kern w:val="0"/>
            <w:sz w:val="23"/>
            <w:szCs w:val="23"/>
          </w:rPr>
          <w:delText>______________________________</w:delText>
        </w:r>
      </w:del>
    </w:p>
    <w:p w:rsidR="00C31EF0" w:rsidRDefault="00572EF5">
      <w:pPr>
        <w:spacing w:line="360" w:lineRule="exact"/>
        <w:ind w:firstLineChars="200" w:firstLine="462"/>
        <w:jc w:val="left"/>
        <w:rPr>
          <w:del w:id="1261" w:author="sunjian1" w:date="2018-02-01T16:40:00Z"/>
          <w:rFonts w:ascii="宋体" w:hAnsi="宋体" w:cs="Times New Roman"/>
          <w:b/>
          <w:sz w:val="23"/>
          <w:szCs w:val="23"/>
          <w:u w:val="single"/>
        </w:rPr>
        <w:pPrChange w:id="1262" w:author="sunjian1" w:date="2018-02-01T16:40:00Z">
          <w:pPr>
            <w:tabs>
              <w:tab w:val="left" w:pos="105"/>
            </w:tabs>
            <w:snapToGrid w:val="0"/>
            <w:spacing w:line="360" w:lineRule="exact"/>
          </w:pPr>
        </w:pPrChange>
      </w:pPr>
      <w:del w:id="1263" w:author="sunjian1" w:date="2018-02-01T16:40:00Z">
        <w:r>
          <w:rPr>
            <w:rFonts w:ascii="宋体" w:hAnsi="宋体" w:cs="Times New Roman" w:hint="eastAsia"/>
            <w:b/>
            <w:sz w:val="23"/>
            <w:szCs w:val="23"/>
            <w:u w:val="single"/>
          </w:rPr>
          <w:delText>______________________________________________________________________</w:delText>
        </w:r>
      </w:del>
    </w:p>
    <w:p w:rsidR="00C31EF0" w:rsidRDefault="00572EF5">
      <w:pPr>
        <w:spacing w:line="360" w:lineRule="exact"/>
        <w:ind w:firstLineChars="200" w:firstLine="462"/>
        <w:jc w:val="left"/>
        <w:rPr>
          <w:del w:id="1264" w:author="sunjian1" w:date="2018-02-01T16:40:00Z"/>
          <w:rFonts w:ascii="宋体" w:hAnsi="宋体" w:cs="Times New Roman"/>
          <w:b/>
          <w:sz w:val="23"/>
          <w:szCs w:val="23"/>
          <w:u w:val="single"/>
        </w:rPr>
        <w:pPrChange w:id="1265" w:author="sunjian1" w:date="2018-02-01T16:40:00Z">
          <w:pPr>
            <w:tabs>
              <w:tab w:val="left" w:pos="105"/>
            </w:tabs>
            <w:snapToGrid w:val="0"/>
            <w:spacing w:line="360" w:lineRule="exact"/>
          </w:pPr>
        </w:pPrChange>
      </w:pPr>
      <w:del w:id="1266" w:author="sunjian1" w:date="2018-02-01T16:40:00Z">
        <w:r>
          <w:rPr>
            <w:rFonts w:ascii="宋体" w:hAnsi="宋体" w:cs="Times New Roman" w:hint="eastAsia"/>
            <w:b/>
            <w:sz w:val="23"/>
            <w:szCs w:val="23"/>
            <w:u w:val="single"/>
          </w:rPr>
          <w:delText>______________________________________________________________________</w:delText>
        </w:r>
      </w:del>
    </w:p>
    <w:p w:rsidR="00C31EF0" w:rsidRDefault="00572EF5">
      <w:pPr>
        <w:spacing w:line="360" w:lineRule="exact"/>
        <w:ind w:firstLineChars="200" w:firstLine="462"/>
        <w:jc w:val="left"/>
        <w:rPr>
          <w:del w:id="1267" w:author="sunjian1" w:date="2017-11-01T12:20:00Z"/>
          <w:rFonts w:ascii="宋体" w:hAnsi="宋体" w:cs="Times New Roman"/>
          <w:b/>
          <w:sz w:val="23"/>
          <w:szCs w:val="23"/>
        </w:rPr>
        <w:pPrChange w:id="1268" w:author="sunjian1" w:date="2018-02-01T16:40:00Z">
          <w:pPr>
            <w:tabs>
              <w:tab w:val="left" w:pos="105"/>
            </w:tabs>
            <w:snapToGrid w:val="0"/>
            <w:spacing w:line="360" w:lineRule="exact"/>
          </w:pPr>
        </w:pPrChange>
      </w:pPr>
      <w:del w:id="1269" w:author="sunjian1" w:date="2018-02-01T16:40:00Z">
        <w:r>
          <w:rPr>
            <w:rFonts w:ascii="宋体" w:hAnsi="宋体" w:cs="Times New Roman" w:hint="eastAsia"/>
            <w:b/>
            <w:sz w:val="23"/>
            <w:szCs w:val="23"/>
          </w:rPr>
          <w:delText>_____________________________________________________________________。</w:delText>
        </w:r>
      </w:del>
    </w:p>
    <w:p w:rsidR="00C31EF0" w:rsidRDefault="00C31EF0">
      <w:pPr>
        <w:spacing w:line="360" w:lineRule="exact"/>
        <w:ind w:firstLineChars="200" w:firstLine="462"/>
        <w:jc w:val="left"/>
        <w:rPr>
          <w:rFonts w:ascii="宋体" w:hAnsi="宋体" w:cs="Times New Roman"/>
          <w:b/>
          <w:sz w:val="23"/>
          <w:szCs w:val="23"/>
          <w:u w:val="single"/>
        </w:rPr>
      </w:pPr>
    </w:p>
    <w:p w:rsidR="00C31EF0" w:rsidRDefault="00572EF5">
      <w:pPr>
        <w:spacing w:line="360" w:lineRule="exact"/>
        <w:ind w:firstLineChars="200" w:firstLine="460"/>
        <w:rPr>
          <w:rFonts w:ascii="宋体" w:hAnsi="宋体"/>
          <w:sz w:val="23"/>
          <w:szCs w:val="23"/>
          <w:u w:val="single"/>
        </w:rPr>
      </w:pPr>
      <w:r>
        <w:rPr>
          <w:rFonts w:ascii="宋体" w:hAnsi="宋体" w:hint="eastAsia"/>
          <w:sz w:val="23"/>
          <w:szCs w:val="23"/>
        </w:rPr>
        <w:t>附件：1.</w:t>
      </w:r>
    </w:p>
    <w:p w:rsidR="00C31EF0" w:rsidRDefault="00572EF5">
      <w:pPr>
        <w:spacing w:line="360" w:lineRule="exact"/>
        <w:ind w:firstLineChars="500" w:firstLine="1150"/>
        <w:rPr>
          <w:rFonts w:ascii="宋体" w:hAnsi="宋体"/>
          <w:sz w:val="23"/>
          <w:szCs w:val="23"/>
          <w:u w:val="single"/>
        </w:rPr>
      </w:pPr>
      <w:r>
        <w:rPr>
          <w:rFonts w:ascii="宋体" w:hAnsi="宋体" w:hint="eastAsia"/>
          <w:sz w:val="23"/>
          <w:szCs w:val="23"/>
        </w:rPr>
        <w:t>2.</w:t>
      </w:r>
    </w:p>
    <w:p w:rsidR="00C31EF0" w:rsidRDefault="00572EF5">
      <w:pPr>
        <w:spacing w:line="360" w:lineRule="exact"/>
        <w:ind w:firstLineChars="500" w:firstLine="1150"/>
        <w:rPr>
          <w:rFonts w:ascii="宋体" w:hAnsi="宋体"/>
          <w:sz w:val="23"/>
          <w:szCs w:val="23"/>
          <w:u w:val="single"/>
        </w:rPr>
      </w:pPr>
      <w:r>
        <w:rPr>
          <w:rFonts w:ascii="宋体" w:hAnsi="宋体" w:hint="eastAsia"/>
          <w:sz w:val="23"/>
          <w:szCs w:val="23"/>
        </w:rPr>
        <w:t>3.</w:t>
      </w:r>
    </w:p>
    <w:p w:rsidR="00C31EF0" w:rsidRDefault="00C31EF0">
      <w:pPr>
        <w:spacing w:line="360" w:lineRule="exact"/>
        <w:ind w:firstLineChars="200" w:firstLine="460"/>
        <w:jc w:val="left"/>
        <w:rPr>
          <w:rFonts w:ascii="宋体" w:hAnsi="宋体" w:cs="Times New Roman"/>
          <w:sz w:val="23"/>
          <w:szCs w:val="23"/>
        </w:rPr>
      </w:pPr>
    </w:p>
    <w:p w:rsidR="00C31EF0" w:rsidRDefault="00572EF5">
      <w:pPr>
        <w:spacing w:line="360" w:lineRule="exact"/>
        <w:ind w:firstLineChars="200" w:firstLine="460"/>
        <w:jc w:val="left"/>
        <w:rPr>
          <w:del w:id="1270" w:author="sunjian1" w:date="2018-03-16T16:53:00Z"/>
          <w:rFonts w:ascii="宋体" w:hAnsi="宋体" w:cs="Times New Roman"/>
          <w:sz w:val="23"/>
          <w:szCs w:val="23"/>
        </w:rPr>
      </w:pPr>
      <w:r>
        <w:rPr>
          <w:rFonts w:ascii="宋体" w:hAnsi="宋体" w:cs="Times New Roman" w:hint="eastAsia"/>
          <w:sz w:val="23"/>
          <w:szCs w:val="23"/>
        </w:rPr>
        <w:t>（以下无正文）</w:t>
      </w:r>
    </w:p>
    <w:p w:rsidR="00C31EF0" w:rsidRDefault="00C31EF0">
      <w:pPr>
        <w:spacing w:line="360" w:lineRule="exact"/>
        <w:ind w:firstLineChars="200" w:firstLine="460"/>
        <w:jc w:val="left"/>
        <w:rPr>
          <w:rFonts w:ascii="宋体" w:hAnsi="宋体" w:cs="Times New Roman"/>
          <w:sz w:val="23"/>
          <w:szCs w:val="23"/>
        </w:rPr>
        <w:pPrChange w:id="1271" w:author="sunjian1" w:date="2018-03-16T16:53:00Z">
          <w:pPr>
            <w:tabs>
              <w:tab w:val="left" w:pos="540"/>
              <w:tab w:val="left" w:pos="720"/>
            </w:tabs>
            <w:spacing w:line="360" w:lineRule="exact"/>
            <w:jc w:val="left"/>
          </w:pPr>
        </w:pPrChange>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贷款人（公章或合同专用章）：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法定代表人（负责人）或授权代理人：</w:t>
      </w:r>
    </w:p>
    <w:p w:rsidR="00C31EF0" w:rsidRDefault="00C31EF0">
      <w:pPr>
        <w:tabs>
          <w:tab w:val="left" w:pos="540"/>
          <w:tab w:val="left" w:pos="720"/>
        </w:tabs>
        <w:spacing w:line="360" w:lineRule="exact"/>
        <w:jc w:val="left"/>
        <w:rPr>
          <w:rFonts w:ascii="宋体" w:hAnsi="宋体" w:cs="Times New Roman"/>
          <w:sz w:val="23"/>
          <w:szCs w:val="23"/>
        </w:rPr>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借款人</w:t>
      </w:r>
      <w:r>
        <w:rPr>
          <w:rFonts w:ascii="宋体" w:hAnsi="宋体" w:cs="Times New Roman"/>
          <w:sz w:val="23"/>
          <w:szCs w:val="23"/>
        </w:rPr>
        <w:t>1</w:t>
      </w:r>
      <w:r>
        <w:rPr>
          <w:rFonts w:ascii="宋体" w:hAnsi="宋体" w:cs="Times New Roman" w:hint="eastAsia"/>
          <w:sz w:val="23"/>
          <w:szCs w:val="23"/>
        </w:rPr>
        <w:t>（签章）：</w:t>
      </w:r>
      <w:ins w:id="1272" w:author="sunjian1" w:date="2017-10-23T12:23:00Z">
        <w:r>
          <w:rPr>
            <w:rFonts w:ascii="宋体" w:hAnsi="宋体" w:cs="Times New Roman" w:hint="eastAsia"/>
            <w:sz w:val="23"/>
            <w:szCs w:val="23"/>
          </w:rPr>
          <w:t xml:space="preserve">                </w:t>
        </w:r>
      </w:ins>
      <w:ins w:id="1273"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保证人</w:t>
      </w:r>
      <w:r>
        <w:rPr>
          <w:rFonts w:ascii="宋体" w:hAnsi="宋体" w:cs="Times New Roman"/>
          <w:sz w:val="23"/>
          <w:szCs w:val="23"/>
        </w:rPr>
        <w:t>1</w:t>
      </w:r>
      <w:r>
        <w:rPr>
          <w:rFonts w:ascii="宋体" w:hAnsi="宋体" w:cs="Times New Roman" w:hint="eastAsia"/>
          <w:sz w:val="23"/>
          <w:szCs w:val="23"/>
        </w:rPr>
        <w:t>（签章）：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共同借款人（签章）：</w:t>
      </w:r>
      <w:ins w:id="1274" w:author="sunjian1" w:date="2017-10-23T12:23:00Z">
        <w:r>
          <w:rPr>
            <w:rFonts w:ascii="宋体" w:hAnsi="宋体" w:cs="Times New Roman" w:hint="eastAsia"/>
            <w:sz w:val="23"/>
            <w:szCs w:val="23"/>
          </w:rPr>
          <w:t xml:space="preserve">             </w:t>
        </w:r>
      </w:ins>
      <w:ins w:id="1275"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法定代表人（负责人）或授权代理人：</w:t>
      </w:r>
    </w:p>
    <w:p w:rsidR="00C31EF0" w:rsidRDefault="00C31EF0">
      <w:pPr>
        <w:tabs>
          <w:tab w:val="left" w:pos="540"/>
          <w:tab w:val="left" w:pos="720"/>
        </w:tabs>
        <w:spacing w:line="360" w:lineRule="exact"/>
        <w:jc w:val="left"/>
        <w:rPr>
          <w:rFonts w:ascii="宋体" w:hAnsi="宋体" w:cs="Times New Roman"/>
          <w:sz w:val="23"/>
          <w:szCs w:val="23"/>
        </w:rPr>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借款人</w:t>
      </w:r>
      <w:r>
        <w:rPr>
          <w:rFonts w:ascii="宋体" w:hAnsi="宋体" w:cs="Times New Roman"/>
          <w:sz w:val="23"/>
          <w:szCs w:val="23"/>
        </w:rPr>
        <w:t>2</w:t>
      </w:r>
      <w:r>
        <w:rPr>
          <w:rFonts w:ascii="宋体" w:hAnsi="宋体" w:cs="Times New Roman" w:hint="eastAsia"/>
          <w:sz w:val="23"/>
          <w:szCs w:val="23"/>
        </w:rPr>
        <w:t>（签章）：</w:t>
      </w:r>
      <w:ins w:id="1276"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保证人</w:t>
      </w:r>
      <w:r>
        <w:rPr>
          <w:rFonts w:ascii="宋体" w:hAnsi="宋体" w:cs="Times New Roman"/>
          <w:sz w:val="23"/>
          <w:szCs w:val="23"/>
        </w:rPr>
        <w:t>2</w:t>
      </w:r>
      <w:r>
        <w:rPr>
          <w:rFonts w:ascii="宋体" w:hAnsi="宋体" w:cs="Times New Roman" w:hint="eastAsia"/>
          <w:sz w:val="23"/>
          <w:szCs w:val="23"/>
        </w:rPr>
        <w:t>（签章）：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共同借款人（签章）：</w:t>
      </w:r>
      <w:ins w:id="1277"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法定代表人（负责人）或授权代理人：</w:t>
      </w:r>
    </w:p>
    <w:p w:rsidR="00C31EF0" w:rsidRDefault="00C31EF0">
      <w:pPr>
        <w:tabs>
          <w:tab w:val="left" w:pos="540"/>
          <w:tab w:val="left" w:pos="720"/>
        </w:tabs>
        <w:spacing w:line="360" w:lineRule="exact"/>
        <w:jc w:val="left"/>
        <w:rPr>
          <w:rFonts w:ascii="宋体" w:hAnsi="宋体" w:cs="Times New Roman"/>
          <w:sz w:val="23"/>
          <w:szCs w:val="23"/>
        </w:rPr>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lastRenderedPageBreak/>
        <w:t>抵押人及共有人</w:t>
      </w:r>
      <w:r>
        <w:rPr>
          <w:rFonts w:ascii="宋体" w:hAnsi="宋体" w:cs="Times New Roman"/>
          <w:sz w:val="23"/>
          <w:szCs w:val="23"/>
        </w:rPr>
        <w:t>1</w:t>
      </w:r>
      <w:r>
        <w:rPr>
          <w:rFonts w:ascii="宋体" w:hAnsi="宋体" w:cs="Times New Roman" w:hint="eastAsia"/>
          <w:sz w:val="23"/>
          <w:szCs w:val="23"/>
        </w:rPr>
        <w:t>（签章）：</w:t>
      </w:r>
      <w:ins w:id="1278"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出质人及共有人</w:t>
      </w:r>
      <w:r>
        <w:rPr>
          <w:rFonts w:ascii="宋体" w:hAnsi="宋体" w:cs="Times New Roman"/>
          <w:sz w:val="23"/>
          <w:szCs w:val="23"/>
        </w:rPr>
        <w:t>1</w:t>
      </w:r>
      <w:r>
        <w:rPr>
          <w:rFonts w:ascii="宋体" w:hAnsi="宋体" w:cs="Times New Roman" w:hint="eastAsia"/>
          <w:sz w:val="23"/>
          <w:szCs w:val="23"/>
        </w:rPr>
        <w:t>（签章）：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法定代表人或授权代理人：</w:t>
      </w:r>
      <w:ins w:id="1279"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法定代表人（负责人）或授权代理人：</w:t>
      </w:r>
    </w:p>
    <w:p w:rsidR="00C31EF0" w:rsidRDefault="00C31EF0">
      <w:pPr>
        <w:tabs>
          <w:tab w:val="left" w:pos="540"/>
          <w:tab w:val="left" w:pos="720"/>
        </w:tabs>
        <w:spacing w:line="360" w:lineRule="exact"/>
        <w:rPr>
          <w:rFonts w:ascii="宋体" w:hAnsi="宋体" w:cs="Times New Roman"/>
          <w:sz w:val="23"/>
          <w:szCs w:val="23"/>
        </w:rPr>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抵押人及共有人</w:t>
      </w:r>
      <w:r>
        <w:rPr>
          <w:rFonts w:ascii="宋体" w:hAnsi="宋体" w:cs="Times New Roman"/>
          <w:sz w:val="23"/>
          <w:szCs w:val="23"/>
        </w:rPr>
        <w:t>2</w:t>
      </w:r>
      <w:r>
        <w:rPr>
          <w:rFonts w:ascii="宋体" w:hAnsi="宋体" w:cs="Times New Roman" w:hint="eastAsia"/>
          <w:sz w:val="23"/>
          <w:szCs w:val="23"/>
        </w:rPr>
        <w:t>（签章）：</w:t>
      </w:r>
      <w:ins w:id="1280"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出质人及共有人</w:t>
      </w:r>
      <w:r>
        <w:rPr>
          <w:rFonts w:ascii="宋体" w:hAnsi="宋体" w:cs="Times New Roman"/>
          <w:sz w:val="23"/>
          <w:szCs w:val="23"/>
        </w:rPr>
        <w:t>2</w:t>
      </w:r>
      <w:r>
        <w:rPr>
          <w:rFonts w:ascii="宋体" w:hAnsi="宋体" w:cs="Times New Roman" w:hint="eastAsia"/>
          <w:sz w:val="23"/>
          <w:szCs w:val="23"/>
        </w:rPr>
        <w:t>（签章）：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法定代表人或授权代理人：</w:t>
      </w:r>
      <w:ins w:id="1281"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法定代表人（负责人）或授权代理人：</w:t>
      </w:r>
    </w:p>
    <w:p w:rsidR="00C31EF0" w:rsidRDefault="007C1ED7">
      <w:pPr>
        <w:tabs>
          <w:tab w:val="left" w:pos="540"/>
          <w:tab w:val="left" w:pos="720"/>
        </w:tabs>
        <w:spacing w:line="360" w:lineRule="exact"/>
        <w:ind w:firstLine="570"/>
        <w:rPr>
          <w:rFonts w:ascii="宋体" w:hAnsi="宋体" w:cs="Times New Roman"/>
          <w:sz w:val="23"/>
          <w:szCs w:val="23"/>
        </w:rPr>
      </w:pPr>
      <w:r>
        <w:rPr>
          <w:rFonts w:ascii="宋体" w:hAnsi="宋体" w:cs="Times New Roman"/>
          <w:sz w:val="23"/>
          <w:szCs w:val="23"/>
        </w:rPr>
        <w:pict>
          <v:line id="_x0000_s1027" style="position:absolute;left:0;text-align:left;z-index:2" from="-9pt,15.6pt" to="6in,15.65pt" o:preferrelative="t">
            <v:stroke miterlimit="2"/>
          </v:line>
        </w:pict>
      </w:r>
    </w:p>
    <w:p w:rsidR="00C31EF0" w:rsidRDefault="00572EF5">
      <w:pPr>
        <w:tabs>
          <w:tab w:val="left" w:pos="540"/>
          <w:tab w:val="left" w:pos="720"/>
        </w:tabs>
        <w:spacing w:line="360" w:lineRule="exact"/>
        <w:ind w:firstLine="570"/>
        <w:rPr>
          <w:rFonts w:ascii="宋体" w:hAnsi="宋体" w:cs="Times New Roman"/>
          <w:sz w:val="23"/>
          <w:szCs w:val="23"/>
        </w:rPr>
      </w:pPr>
      <w:r>
        <w:rPr>
          <w:rFonts w:ascii="宋体" w:hAnsi="宋体" w:cs="Times New Roman"/>
          <w:sz w:val="23"/>
          <w:szCs w:val="23"/>
        </w:rPr>
        <w:t xml:space="preserve">                             签约时间：</w:t>
      </w:r>
      <w:r>
        <w:rPr>
          <w:rFonts w:ascii="宋体" w:hAnsi="宋体" w:cs="Times New Roman" w:hint="eastAsia"/>
          <w:sz w:val="23"/>
          <w:szCs w:val="23"/>
        </w:rPr>
        <w:t xml:space="preserve">    年    月   日</w:t>
      </w:r>
    </w:p>
    <w:p w:rsidR="00C31EF0" w:rsidRDefault="00572EF5">
      <w:pPr>
        <w:tabs>
          <w:tab w:val="left" w:pos="540"/>
          <w:tab w:val="left" w:pos="720"/>
        </w:tabs>
        <w:spacing w:line="360" w:lineRule="exact"/>
        <w:ind w:firstLine="570"/>
        <w:rPr>
          <w:del w:id="1282" w:author="sunjian1" w:date="2017-11-01T12:21:00Z"/>
          <w:rFonts w:ascii="宋体" w:hAnsi="宋体" w:cs="Times New Roman"/>
          <w:sz w:val="23"/>
          <w:szCs w:val="23"/>
        </w:rPr>
        <w:sectPr w:rsidR="00C31EF0">
          <w:footerReference w:type="default" r:id="rId8"/>
          <w:pgSz w:w="11906" w:h="16838"/>
          <w:pgMar w:top="1440" w:right="1800" w:bottom="1440" w:left="1800" w:header="851" w:footer="992" w:gutter="0"/>
          <w:cols w:space="720"/>
          <w:docGrid w:type="lines" w:linePitch="312"/>
        </w:sectPr>
      </w:pPr>
      <w:r>
        <w:rPr>
          <w:rFonts w:ascii="宋体" w:hAnsi="宋体" w:cs="Times New Roman"/>
          <w:sz w:val="23"/>
          <w:szCs w:val="23"/>
        </w:rPr>
        <w:t xml:space="preserve">                             签约地点：</w:t>
      </w:r>
      <w:r>
        <w:rPr>
          <w:rFonts w:ascii="宋体" w:hAnsi="宋体" w:cs="Times New Roman" w:hint="eastAsia"/>
          <w:sz w:val="23"/>
          <w:szCs w:val="23"/>
        </w:rPr>
        <w:t>_</w:t>
      </w:r>
      <w:del w:id="1283" w:author="sunjian1" w:date="2017-10-23T11:53:00Z">
        <w:r>
          <w:rPr>
            <w:rFonts w:ascii="宋体" w:hAnsi="宋体" w:cs="Times New Roman"/>
            <w:sz w:val="23"/>
            <w:szCs w:val="23"/>
            <w:u w:val="single"/>
            <w:rPrChange w:id="1284" w:author="sunjian1" w:date="2017-10-23T11:53:00Z">
              <w:rPr>
                <w:rFonts w:ascii="宋体" w:hAnsi="宋体" w:cs="Times New Roman"/>
                <w:sz w:val="23"/>
                <w:szCs w:val="23"/>
              </w:rPr>
            </w:rPrChange>
          </w:rPr>
          <w:delText>_______________</w:delText>
        </w:r>
      </w:del>
      <w:ins w:id="1285" w:author="sunjian1" w:date="2017-10-23T11:53:00Z">
        <w:r>
          <w:rPr>
            <w:rFonts w:ascii="宋体" w:hAnsi="宋体" w:cs="Times New Roman" w:hint="eastAsia"/>
            <w:sz w:val="23"/>
            <w:szCs w:val="23"/>
            <w:u w:val="single"/>
            <w:rPrChange w:id="1286" w:author="sunjian1" w:date="2017-10-23T11:53:00Z">
              <w:rPr>
                <w:rFonts w:ascii="宋体" w:hAnsi="宋体" w:cs="Times New Roman" w:hint="eastAsia"/>
                <w:sz w:val="23"/>
                <w:szCs w:val="23"/>
              </w:rPr>
            </w:rPrChange>
          </w:rPr>
          <w:t>郫都红兴支行</w:t>
        </w:r>
      </w:ins>
      <w:r>
        <w:rPr>
          <w:rFonts w:ascii="宋体" w:hAnsi="宋体" w:cs="Times New Roman" w:hint="eastAsia"/>
          <w:sz w:val="23"/>
          <w:szCs w:val="23"/>
        </w:rPr>
        <w:t>_</w:t>
      </w:r>
    </w:p>
    <w:p w:rsidR="00C31EF0" w:rsidRDefault="00C31EF0">
      <w:pPr>
        <w:spacing w:line="360" w:lineRule="exact"/>
        <w:ind w:firstLine="570"/>
        <w:rPr>
          <w:del w:id="1287" w:author="sunjian1" w:date="2017-11-01T12:21:00Z"/>
          <w:rFonts w:ascii="宋体" w:hAnsi="宋体" w:cs="Times New Roman"/>
          <w:sz w:val="24"/>
          <w:szCs w:val="24"/>
          <w:u w:val="single"/>
        </w:rPr>
        <w:pPrChange w:id="1288" w:author="sunjian1" w:date="2017-11-01T12:21:00Z">
          <w:pPr>
            <w:tabs>
              <w:tab w:val="left" w:pos="540"/>
              <w:tab w:val="left" w:pos="720"/>
            </w:tabs>
            <w:spacing w:line="360" w:lineRule="exact"/>
            <w:ind w:firstLine="570"/>
          </w:pPr>
        </w:pPrChange>
      </w:pPr>
    </w:p>
    <w:p w:rsidR="00C31EF0" w:rsidRDefault="00572EF5">
      <w:pPr>
        <w:tabs>
          <w:tab w:val="left" w:pos="540"/>
          <w:tab w:val="left" w:pos="720"/>
        </w:tabs>
        <w:spacing w:line="360" w:lineRule="exact"/>
        <w:ind w:firstLine="570"/>
        <w:rPr>
          <w:del w:id="1289" w:author="sunjian1" w:date="2017-11-01T12:21:00Z"/>
          <w:rFonts w:ascii="方正小标宋简体" w:eastAsia="方正小标宋简体" w:hAnsi="宋体"/>
          <w:sz w:val="32"/>
          <w:szCs w:val="32"/>
        </w:rPr>
        <w:pPrChange w:id="1290" w:author="sunjian1" w:date="2017-11-01T12:21:00Z">
          <w:pPr>
            <w:jc w:val="center"/>
            <w:outlineLvl w:val="2"/>
          </w:pPr>
        </w:pPrChange>
      </w:pPr>
      <w:del w:id="1291" w:author="sunjian1" w:date="2017-11-01T12:21:00Z">
        <w:r>
          <w:rPr>
            <w:rFonts w:ascii="方正小标宋简体" w:eastAsia="方正小标宋简体" w:hAnsi="宋体" w:hint="eastAsia"/>
            <w:sz w:val="32"/>
            <w:szCs w:val="32"/>
          </w:rPr>
          <w:delText>《个人购房担保借款合同》填写说明</w:delText>
        </w:r>
      </w:del>
    </w:p>
    <w:p w:rsidR="00C31EF0" w:rsidRDefault="00C31EF0">
      <w:pPr>
        <w:tabs>
          <w:tab w:val="left" w:pos="540"/>
          <w:tab w:val="left" w:pos="720"/>
        </w:tabs>
        <w:spacing w:line="360" w:lineRule="exact"/>
        <w:ind w:firstLine="570"/>
        <w:rPr>
          <w:del w:id="1292" w:author="sunjian1" w:date="2017-11-01T12:21:00Z"/>
          <w:rFonts w:ascii="方正小标宋简体" w:eastAsia="方正小标宋简体" w:hAnsi="宋体"/>
          <w:b/>
          <w:sz w:val="32"/>
          <w:szCs w:val="32"/>
        </w:rPr>
        <w:pPrChange w:id="1293" w:author="sunjian1" w:date="2017-11-01T12:21:00Z">
          <w:pPr>
            <w:jc w:val="center"/>
            <w:outlineLvl w:val="2"/>
          </w:pPr>
        </w:pPrChange>
      </w:pPr>
    </w:p>
    <w:p w:rsidR="00C31EF0" w:rsidRDefault="00572EF5">
      <w:pPr>
        <w:tabs>
          <w:tab w:val="left" w:pos="540"/>
          <w:tab w:val="left" w:pos="720"/>
        </w:tabs>
        <w:spacing w:line="360" w:lineRule="exact"/>
        <w:ind w:firstLine="570"/>
        <w:rPr>
          <w:del w:id="1294" w:author="sunjian1" w:date="2017-11-01T12:21:00Z"/>
          <w:rFonts w:ascii="宋体" w:hAnsi="宋体"/>
          <w:b/>
          <w:sz w:val="23"/>
          <w:szCs w:val="23"/>
        </w:rPr>
        <w:pPrChange w:id="1295" w:author="sunjian1" w:date="2017-11-01T12:21:00Z">
          <w:pPr>
            <w:spacing w:line="360" w:lineRule="exact"/>
            <w:ind w:firstLineChars="200" w:firstLine="462"/>
          </w:pPr>
        </w:pPrChange>
      </w:pPr>
      <w:del w:id="1296" w:author="sunjian1" w:date="2017-11-01T12:21:00Z">
        <w:r>
          <w:rPr>
            <w:rFonts w:ascii="宋体" w:hAnsi="宋体" w:hint="eastAsia"/>
            <w:b/>
            <w:sz w:val="23"/>
            <w:szCs w:val="23"/>
          </w:rPr>
          <w:delText>一、合同的适用范围</w:delText>
        </w:r>
      </w:del>
    </w:p>
    <w:p w:rsidR="00C31EF0" w:rsidRDefault="00572EF5">
      <w:pPr>
        <w:tabs>
          <w:tab w:val="left" w:pos="540"/>
          <w:tab w:val="left" w:pos="720"/>
        </w:tabs>
        <w:spacing w:line="360" w:lineRule="exact"/>
        <w:ind w:firstLine="570"/>
        <w:rPr>
          <w:del w:id="1297" w:author="sunjian1" w:date="2017-11-01T12:21:00Z"/>
          <w:rFonts w:ascii="宋体" w:hAnsi="宋体"/>
          <w:sz w:val="23"/>
          <w:szCs w:val="23"/>
        </w:rPr>
        <w:pPrChange w:id="1298" w:author="sunjian1" w:date="2017-11-01T12:21:00Z">
          <w:pPr>
            <w:spacing w:line="360" w:lineRule="exact"/>
            <w:ind w:firstLineChars="200" w:firstLine="460"/>
          </w:pPr>
        </w:pPrChange>
      </w:pPr>
      <w:del w:id="1299" w:author="sunjian1" w:date="2017-11-01T12:21:00Z">
        <w:r>
          <w:rPr>
            <w:rFonts w:ascii="宋体" w:hAnsi="宋体" w:hint="eastAsia"/>
            <w:sz w:val="23"/>
            <w:szCs w:val="23"/>
          </w:rPr>
          <w:delText>《个人购房担保借款合同》（以下简称合同）适用于个人房屋按揭贷款业务。</w:delText>
        </w:r>
      </w:del>
    </w:p>
    <w:p w:rsidR="00C31EF0" w:rsidRDefault="00572EF5">
      <w:pPr>
        <w:tabs>
          <w:tab w:val="left" w:pos="540"/>
          <w:tab w:val="left" w:pos="720"/>
        </w:tabs>
        <w:spacing w:line="360" w:lineRule="exact"/>
        <w:ind w:firstLine="570"/>
        <w:rPr>
          <w:del w:id="1300" w:author="sunjian1" w:date="2017-11-01T12:21:00Z"/>
          <w:rFonts w:ascii="宋体" w:hAnsi="宋体"/>
          <w:b/>
          <w:sz w:val="23"/>
          <w:szCs w:val="23"/>
        </w:rPr>
        <w:pPrChange w:id="1301" w:author="sunjian1" w:date="2017-11-01T12:21:00Z">
          <w:pPr>
            <w:spacing w:line="360" w:lineRule="exact"/>
            <w:ind w:firstLineChars="200" w:firstLine="462"/>
          </w:pPr>
        </w:pPrChange>
      </w:pPr>
      <w:del w:id="1302" w:author="sunjian1" w:date="2017-11-01T12:21:00Z">
        <w:r>
          <w:rPr>
            <w:rFonts w:ascii="宋体" w:hAnsi="宋体" w:hint="eastAsia"/>
            <w:b/>
            <w:sz w:val="23"/>
            <w:szCs w:val="23"/>
          </w:rPr>
          <w:delText>二、合同填写的具体要求</w:delText>
        </w:r>
      </w:del>
    </w:p>
    <w:p w:rsidR="00C31EF0" w:rsidRDefault="00572EF5">
      <w:pPr>
        <w:tabs>
          <w:tab w:val="left" w:pos="540"/>
          <w:tab w:val="left" w:pos="720"/>
        </w:tabs>
        <w:spacing w:line="360" w:lineRule="exact"/>
        <w:ind w:firstLine="570"/>
        <w:rPr>
          <w:del w:id="1303" w:author="sunjian1" w:date="2017-11-01T12:21:00Z"/>
          <w:rFonts w:ascii="宋体" w:hAnsi="宋体"/>
          <w:sz w:val="23"/>
          <w:szCs w:val="23"/>
        </w:rPr>
        <w:pPrChange w:id="1304" w:author="sunjian1" w:date="2017-11-01T12:21:00Z">
          <w:pPr>
            <w:spacing w:line="360" w:lineRule="exact"/>
            <w:ind w:firstLineChars="200" w:firstLine="460"/>
          </w:pPr>
        </w:pPrChange>
      </w:pPr>
      <w:del w:id="1305" w:author="sunjian1" w:date="2017-11-01T12:21:00Z">
        <w:r>
          <w:rPr>
            <w:rFonts w:ascii="宋体" w:hAnsi="宋体" w:hint="eastAsia"/>
            <w:sz w:val="23"/>
            <w:szCs w:val="23"/>
          </w:rPr>
          <w:delText>（一）合同抬头部分</w:delText>
        </w:r>
      </w:del>
    </w:p>
    <w:p w:rsidR="00C31EF0" w:rsidRDefault="00572EF5">
      <w:pPr>
        <w:tabs>
          <w:tab w:val="left" w:pos="540"/>
          <w:tab w:val="left" w:pos="720"/>
        </w:tabs>
        <w:spacing w:line="360" w:lineRule="exact"/>
        <w:ind w:firstLine="570"/>
        <w:rPr>
          <w:del w:id="1306" w:author="sunjian1" w:date="2017-11-01T12:21:00Z"/>
          <w:rFonts w:ascii="宋体" w:hAnsi="宋体"/>
          <w:sz w:val="23"/>
          <w:szCs w:val="23"/>
        </w:rPr>
        <w:pPrChange w:id="1307" w:author="sunjian1" w:date="2017-11-01T12:21:00Z">
          <w:pPr>
            <w:spacing w:line="360" w:lineRule="exact"/>
            <w:ind w:firstLineChars="200" w:firstLine="460"/>
          </w:pPr>
        </w:pPrChange>
      </w:pPr>
      <w:del w:id="1308" w:author="sunjian1" w:date="2017-11-01T12:21:00Z">
        <w:r>
          <w:rPr>
            <w:rFonts w:ascii="宋体" w:hAnsi="宋体" w:hint="eastAsia"/>
            <w:sz w:val="23"/>
            <w:szCs w:val="23"/>
          </w:rPr>
          <w:delText>详见统一要求。</w:delText>
        </w:r>
      </w:del>
    </w:p>
    <w:p w:rsidR="00C31EF0" w:rsidRDefault="00572EF5">
      <w:pPr>
        <w:tabs>
          <w:tab w:val="left" w:pos="540"/>
          <w:tab w:val="left" w:pos="720"/>
        </w:tabs>
        <w:spacing w:line="360" w:lineRule="exact"/>
        <w:ind w:firstLine="570"/>
        <w:rPr>
          <w:del w:id="1309" w:author="sunjian1" w:date="2017-11-01T12:21:00Z"/>
          <w:rFonts w:ascii="宋体" w:hAnsi="宋体"/>
          <w:sz w:val="23"/>
          <w:szCs w:val="23"/>
        </w:rPr>
        <w:pPrChange w:id="1310" w:author="sunjian1" w:date="2017-11-01T12:21:00Z">
          <w:pPr>
            <w:spacing w:line="360" w:lineRule="exact"/>
            <w:ind w:firstLineChars="168" w:firstLine="386"/>
          </w:pPr>
        </w:pPrChange>
      </w:pPr>
      <w:del w:id="1311" w:author="sunjian1" w:date="2017-11-01T12:21:00Z">
        <w:r>
          <w:rPr>
            <w:rFonts w:ascii="宋体" w:hAnsi="宋体" w:hint="eastAsia"/>
            <w:sz w:val="23"/>
            <w:szCs w:val="23"/>
          </w:rPr>
          <w:delText>（二）合同第一条</w:delText>
        </w:r>
      </w:del>
    </w:p>
    <w:p w:rsidR="00C31EF0" w:rsidRDefault="00572EF5">
      <w:pPr>
        <w:tabs>
          <w:tab w:val="left" w:pos="540"/>
          <w:tab w:val="left" w:pos="720"/>
        </w:tabs>
        <w:spacing w:line="360" w:lineRule="exact"/>
        <w:ind w:firstLine="570"/>
        <w:rPr>
          <w:del w:id="1312" w:author="sunjian1" w:date="2017-11-01T12:21:00Z"/>
          <w:rFonts w:ascii="宋体" w:hAnsi="宋体"/>
          <w:sz w:val="23"/>
          <w:szCs w:val="23"/>
        </w:rPr>
        <w:pPrChange w:id="1313" w:author="sunjian1" w:date="2017-11-01T12:21:00Z">
          <w:pPr>
            <w:spacing w:line="360" w:lineRule="exact"/>
            <w:ind w:firstLineChars="200" w:firstLine="460"/>
          </w:pPr>
        </w:pPrChange>
      </w:pPr>
      <w:del w:id="1314" w:author="sunjian1" w:date="2017-11-01T12:21:00Z">
        <w:r>
          <w:rPr>
            <w:rFonts w:ascii="宋体" w:hAnsi="宋体" w:hint="eastAsia"/>
            <w:sz w:val="23"/>
            <w:szCs w:val="23"/>
          </w:rPr>
          <w:delText>借款金额以中文大写填写（如：壹、贰）。</w:delText>
        </w:r>
      </w:del>
    </w:p>
    <w:p w:rsidR="00C31EF0" w:rsidRDefault="00572EF5">
      <w:pPr>
        <w:tabs>
          <w:tab w:val="left" w:pos="540"/>
          <w:tab w:val="left" w:pos="720"/>
        </w:tabs>
        <w:spacing w:line="360" w:lineRule="exact"/>
        <w:ind w:firstLine="570"/>
        <w:rPr>
          <w:del w:id="1315" w:author="sunjian1" w:date="2017-11-01T12:21:00Z"/>
          <w:rFonts w:ascii="宋体" w:hAnsi="宋体"/>
          <w:sz w:val="23"/>
          <w:szCs w:val="23"/>
        </w:rPr>
        <w:pPrChange w:id="1316" w:author="sunjian1" w:date="2017-11-01T12:21:00Z">
          <w:pPr>
            <w:spacing w:line="360" w:lineRule="exact"/>
            <w:ind w:firstLineChars="200" w:firstLine="460"/>
          </w:pPr>
        </w:pPrChange>
      </w:pPr>
      <w:del w:id="1317" w:author="sunjian1" w:date="2017-11-01T12:21:00Z">
        <w:r>
          <w:rPr>
            <w:rFonts w:ascii="宋体" w:hAnsi="宋体" w:hint="eastAsia"/>
            <w:sz w:val="23"/>
            <w:szCs w:val="23"/>
          </w:rPr>
          <w:delText>（三）合同第二条</w:delText>
        </w:r>
      </w:del>
    </w:p>
    <w:p w:rsidR="00C31EF0" w:rsidRDefault="00572EF5">
      <w:pPr>
        <w:tabs>
          <w:tab w:val="left" w:pos="540"/>
          <w:tab w:val="left" w:pos="720"/>
        </w:tabs>
        <w:spacing w:line="360" w:lineRule="exact"/>
        <w:ind w:firstLine="570"/>
        <w:rPr>
          <w:del w:id="1318" w:author="sunjian1" w:date="2017-11-01T12:21:00Z"/>
          <w:rFonts w:ascii="宋体" w:hAnsi="宋体"/>
          <w:sz w:val="23"/>
          <w:szCs w:val="23"/>
        </w:rPr>
        <w:pPrChange w:id="1319" w:author="sunjian1" w:date="2017-11-01T12:21:00Z">
          <w:pPr>
            <w:spacing w:line="360" w:lineRule="exact"/>
            <w:ind w:firstLineChars="200" w:firstLine="460"/>
          </w:pPr>
        </w:pPrChange>
      </w:pPr>
      <w:del w:id="1320" w:author="sunjian1" w:date="2017-11-01T12:21:00Z">
        <w:r>
          <w:rPr>
            <w:rFonts w:ascii="宋体" w:hAnsi="宋体" w:hint="eastAsia"/>
            <w:sz w:val="23"/>
            <w:szCs w:val="23"/>
          </w:rPr>
          <w:delText>面积、房屋性质等情况应根据购房合同及相关的规划证书等填写。住房套数以中文大写填写。</w:delText>
        </w:r>
      </w:del>
    </w:p>
    <w:p w:rsidR="00C31EF0" w:rsidRDefault="00572EF5">
      <w:pPr>
        <w:tabs>
          <w:tab w:val="left" w:pos="540"/>
          <w:tab w:val="left" w:pos="720"/>
        </w:tabs>
        <w:spacing w:line="360" w:lineRule="exact"/>
        <w:ind w:firstLine="570"/>
        <w:rPr>
          <w:del w:id="1321" w:author="sunjian1" w:date="2017-11-01T12:21:00Z"/>
          <w:rFonts w:ascii="宋体" w:hAnsi="宋体"/>
          <w:sz w:val="23"/>
          <w:szCs w:val="23"/>
        </w:rPr>
        <w:pPrChange w:id="1322" w:author="sunjian1" w:date="2017-11-01T12:21:00Z">
          <w:pPr>
            <w:spacing w:line="360" w:lineRule="exact"/>
            <w:ind w:firstLineChars="200" w:firstLine="460"/>
          </w:pPr>
        </w:pPrChange>
      </w:pPr>
      <w:del w:id="1323" w:author="sunjian1" w:date="2017-11-01T12:21:00Z">
        <w:r>
          <w:rPr>
            <w:rFonts w:ascii="宋体" w:hAnsi="宋体" w:hint="eastAsia"/>
            <w:sz w:val="23"/>
            <w:szCs w:val="23"/>
          </w:rPr>
          <w:delText>（四）合同第三条</w:delText>
        </w:r>
      </w:del>
    </w:p>
    <w:p w:rsidR="00C31EF0" w:rsidRDefault="00572EF5">
      <w:pPr>
        <w:tabs>
          <w:tab w:val="left" w:pos="540"/>
          <w:tab w:val="left" w:pos="720"/>
        </w:tabs>
        <w:spacing w:line="360" w:lineRule="exact"/>
        <w:ind w:firstLine="570"/>
        <w:rPr>
          <w:del w:id="1324" w:author="sunjian1" w:date="2017-11-01T12:21:00Z"/>
          <w:rFonts w:ascii="宋体" w:hAnsi="宋体"/>
          <w:sz w:val="23"/>
          <w:szCs w:val="23"/>
        </w:rPr>
        <w:pPrChange w:id="1325" w:author="sunjian1" w:date="2017-11-01T12:21:00Z">
          <w:pPr>
            <w:spacing w:line="360" w:lineRule="exact"/>
            <w:ind w:firstLineChars="192" w:firstLine="442"/>
          </w:pPr>
        </w:pPrChange>
      </w:pPr>
      <w:del w:id="1326" w:author="sunjian1" w:date="2017-11-01T12:21:00Z">
        <w:r>
          <w:rPr>
            <w:rFonts w:ascii="宋体" w:hAnsi="宋体" w:hint="eastAsia"/>
            <w:sz w:val="23"/>
            <w:szCs w:val="23"/>
          </w:rPr>
          <w:delText>借款期限以阿拉伯数字填写。（如：</w:delText>
        </w:r>
        <w:r>
          <w:rPr>
            <w:rFonts w:ascii="宋体" w:hAnsi="宋体"/>
            <w:sz w:val="23"/>
            <w:szCs w:val="23"/>
          </w:rPr>
          <w:delText>24个月）</w:delText>
        </w:r>
      </w:del>
    </w:p>
    <w:p w:rsidR="00C31EF0" w:rsidRDefault="00572EF5">
      <w:pPr>
        <w:tabs>
          <w:tab w:val="left" w:pos="540"/>
          <w:tab w:val="left" w:pos="720"/>
        </w:tabs>
        <w:spacing w:line="360" w:lineRule="exact"/>
        <w:ind w:firstLine="570"/>
        <w:rPr>
          <w:del w:id="1327" w:author="sunjian1" w:date="2017-11-01T12:21:00Z"/>
          <w:rFonts w:ascii="宋体" w:hAnsi="宋体"/>
          <w:sz w:val="23"/>
          <w:szCs w:val="23"/>
        </w:rPr>
        <w:pPrChange w:id="1328" w:author="sunjian1" w:date="2017-11-01T12:21:00Z">
          <w:pPr>
            <w:spacing w:line="360" w:lineRule="exact"/>
            <w:ind w:firstLineChars="192" w:firstLine="442"/>
          </w:pPr>
        </w:pPrChange>
      </w:pPr>
      <w:del w:id="1329" w:author="sunjian1" w:date="2017-11-01T12:21:00Z">
        <w:r>
          <w:rPr>
            <w:rFonts w:ascii="宋体" w:hAnsi="宋体" w:hint="eastAsia"/>
            <w:sz w:val="23"/>
            <w:szCs w:val="23"/>
          </w:rPr>
          <w:delText>（五）合同第六条</w:delText>
        </w:r>
      </w:del>
    </w:p>
    <w:p w:rsidR="00C31EF0" w:rsidRDefault="00572EF5">
      <w:pPr>
        <w:tabs>
          <w:tab w:val="left" w:pos="540"/>
          <w:tab w:val="left" w:pos="720"/>
        </w:tabs>
        <w:spacing w:line="360" w:lineRule="exact"/>
        <w:ind w:firstLine="570"/>
        <w:rPr>
          <w:del w:id="1330" w:author="sunjian1" w:date="2017-11-01T12:21:00Z"/>
          <w:rFonts w:ascii="宋体" w:hAnsi="宋体"/>
          <w:sz w:val="23"/>
          <w:szCs w:val="23"/>
        </w:rPr>
        <w:pPrChange w:id="1331" w:author="sunjian1" w:date="2017-11-01T12:21:00Z">
          <w:pPr>
            <w:spacing w:line="360" w:lineRule="exact"/>
            <w:ind w:firstLineChars="200" w:firstLine="460"/>
          </w:pPr>
        </w:pPrChange>
      </w:pPr>
      <w:del w:id="1332" w:author="sunjian1" w:date="2017-11-01T12:21:00Z">
        <w:r>
          <w:rPr>
            <w:rFonts w:ascii="宋体" w:hAnsi="宋体" w:hint="eastAsia"/>
            <w:sz w:val="23"/>
            <w:szCs w:val="23"/>
          </w:rPr>
          <w:delText>相关的户名应填写全称，注意检查账号的准确性。</w:delText>
        </w:r>
      </w:del>
    </w:p>
    <w:p w:rsidR="00C31EF0" w:rsidRDefault="00572EF5">
      <w:pPr>
        <w:tabs>
          <w:tab w:val="left" w:pos="540"/>
          <w:tab w:val="left" w:pos="720"/>
        </w:tabs>
        <w:spacing w:line="360" w:lineRule="exact"/>
        <w:ind w:firstLine="570"/>
        <w:rPr>
          <w:del w:id="1333" w:author="sunjian1" w:date="2017-11-01T12:21:00Z"/>
          <w:rFonts w:ascii="宋体" w:hAnsi="宋体"/>
          <w:sz w:val="23"/>
          <w:szCs w:val="23"/>
        </w:rPr>
        <w:pPrChange w:id="1334" w:author="sunjian1" w:date="2017-11-01T12:21:00Z">
          <w:pPr>
            <w:spacing w:line="360" w:lineRule="exact"/>
            <w:ind w:firstLineChars="200" w:firstLine="460"/>
          </w:pPr>
        </w:pPrChange>
      </w:pPr>
      <w:del w:id="1335" w:author="sunjian1" w:date="2017-11-01T12:21:00Z">
        <w:r>
          <w:rPr>
            <w:rFonts w:ascii="宋体" w:hAnsi="宋体" w:hint="eastAsia"/>
            <w:sz w:val="23"/>
            <w:szCs w:val="23"/>
          </w:rPr>
          <w:delText>（六）合同第七条</w:delText>
        </w:r>
      </w:del>
    </w:p>
    <w:p w:rsidR="00C31EF0" w:rsidRDefault="00572EF5">
      <w:pPr>
        <w:tabs>
          <w:tab w:val="left" w:pos="540"/>
          <w:tab w:val="left" w:pos="720"/>
        </w:tabs>
        <w:spacing w:line="360" w:lineRule="exact"/>
        <w:ind w:firstLine="570"/>
        <w:rPr>
          <w:del w:id="1336" w:author="sunjian1" w:date="2017-11-01T12:21:00Z"/>
          <w:rFonts w:ascii="宋体" w:hAnsi="宋体"/>
          <w:sz w:val="23"/>
          <w:szCs w:val="23"/>
        </w:rPr>
        <w:pPrChange w:id="1337" w:author="sunjian1" w:date="2017-11-01T12:21:00Z">
          <w:pPr>
            <w:spacing w:line="360" w:lineRule="exact"/>
            <w:ind w:firstLineChars="200" w:firstLine="460"/>
          </w:pPr>
        </w:pPrChange>
      </w:pPr>
      <w:del w:id="1338" w:author="sunjian1" w:date="2017-11-01T12:21:00Z">
        <w:r>
          <w:rPr>
            <w:rFonts w:ascii="宋体" w:hAnsi="宋体" w:hint="eastAsia"/>
            <w:sz w:val="23"/>
            <w:szCs w:val="23"/>
          </w:rPr>
          <w:delText>第一款以阿拉伯数字填写，一般以每</w:delText>
        </w:r>
        <w:r>
          <w:rPr>
            <w:rFonts w:ascii="宋体" w:hAnsi="宋体"/>
            <w:sz w:val="23"/>
            <w:szCs w:val="23"/>
          </w:rPr>
          <w:delText>1个月为一个还款周期。每期还款金额应以中文大写填写，小写以人民币符号加阿拉伯数字顶格填写（如：￥2000.00）。</w:delText>
        </w:r>
      </w:del>
    </w:p>
    <w:p w:rsidR="00C31EF0" w:rsidRDefault="00572EF5">
      <w:pPr>
        <w:tabs>
          <w:tab w:val="left" w:pos="540"/>
          <w:tab w:val="left" w:pos="720"/>
        </w:tabs>
        <w:spacing w:line="360" w:lineRule="exact"/>
        <w:ind w:firstLine="570"/>
        <w:rPr>
          <w:del w:id="1339" w:author="sunjian1" w:date="2017-11-01T12:21:00Z"/>
          <w:rFonts w:ascii="宋体" w:hAnsi="宋体"/>
          <w:sz w:val="23"/>
          <w:szCs w:val="23"/>
        </w:rPr>
        <w:pPrChange w:id="1340" w:author="sunjian1" w:date="2017-11-01T12:21:00Z">
          <w:pPr>
            <w:spacing w:line="360" w:lineRule="exact"/>
            <w:ind w:firstLineChars="200" w:firstLine="460"/>
          </w:pPr>
        </w:pPrChange>
      </w:pPr>
      <w:del w:id="1341" w:author="sunjian1" w:date="2017-11-01T12:21:00Z">
        <w:r>
          <w:rPr>
            <w:rFonts w:ascii="宋体" w:hAnsi="宋体" w:hint="eastAsia"/>
            <w:sz w:val="23"/>
            <w:szCs w:val="23"/>
          </w:rPr>
          <w:delText>（七）合同第八条</w:delText>
        </w:r>
      </w:del>
    </w:p>
    <w:p w:rsidR="00C31EF0" w:rsidRDefault="00572EF5">
      <w:pPr>
        <w:tabs>
          <w:tab w:val="left" w:pos="540"/>
          <w:tab w:val="left" w:pos="720"/>
        </w:tabs>
        <w:spacing w:line="360" w:lineRule="exact"/>
        <w:ind w:firstLine="570"/>
        <w:rPr>
          <w:del w:id="1342" w:author="sunjian1" w:date="2017-11-01T12:21:00Z"/>
          <w:rFonts w:ascii="宋体" w:hAnsi="宋体"/>
          <w:sz w:val="23"/>
          <w:szCs w:val="23"/>
        </w:rPr>
        <w:pPrChange w:id="1343" w:author="sunjian1" w:date="2017-11-01T12:21:00Z">
          <w:pPr>
            <w:spacing w:line="360" w:lineRule="exact"/>
            <w:ind w:firstLineChars="200" w:firstLine="460"/>
          </w:pPr>
        </w:pPrChange>
      </w:pPr>
      <w:del w:id="1344" w:author="sunjian1" w:date="2017-11-01T12:21:00Z">
        <w:r>
          <w:rPr>
            <w:rFonts w:ascii="宋体" w:hAnsi="宋体" w:hint="eastAsia"/>
            <w:sz w:val="23"/>
            <w:szCs w:val="23"/>
          </w:rPr>
          <w:delText>第4款借款总期限内提前还款的次数由各经办机构根据自己的实际情况确定，且必须做出约定。</w:delText>
        </w:r>
      </w:del>
    </w:p>
    <w:p w:rsidR="00C31EF0" w:rsidRDefault="00572EF5">
      <w:pPr>
        <w:tabs>
          <w:tab w:val="left" w:pos="540"/>
          <w:tab w:val="left" w:pos="720"/>
        </w:tabs>
        <w:spacing w:line="360" w:lineRule="exact"/>
        <w:ind w:firstLine="570"/>
        <w:rPr>
          <w:del w:id="1345" w:author="sunjian1" w:date="2017-11-01T12:21:00Z"/>
          <w:rFonts w:ascii="宋体" w:hAnsi="宋体"/>
          <w:sz w:val="23"/>
          <w:szCs w:val="23"/>
        </w:rPr>
        <w:pPrChange w:id="1346" w:author="sunjian1" w:date="2017-11-01T12:21:00Z">
          <w:pPr>
            <w:spacing w:line="360" w:lineRule="exact"/>
            <w:ind w:firstLineChars="200" w:firstLine="460"/>
          </w:pPr>
        </w:pPrChange>
      </w:pPr>
      <w:del w:id="1347" w:author="sunjian1" w:date="2017-11-01T12:21:00Z">
        <w:r>
          <w:rPr>
            <w:rFonts w:ascii="宋体" w:hAnsi="宋体" w:hint="eastAsia"/>
            <w:sz w:val="23"/>
            <w:szCs w:val="23"/>
          </w:rPr>
          <w:delText>第5款提前还款违约金的收取比例各经办机构根据实际情况与客户协商确定，最高不超过</w:delText>
        </w:r>
        <w:r>
          <w:rPr>
            <w:rFonts w:ascii="宋体" w:hAnsi="宋体"/>
            <w:sz w:val="23"/>
            <w:szCs w:val="23"/>
          </w:rPr>
          <w:delText>10%。</w:delText>
        </w:r>
      </w:del>
      <w:ins w:id="1348" w:author="GHT" w:date="2017-09-18T15:47:00Z">
        <w:del w:id="1349" w:author="sunjian1" w:date="2017-11-01T12:21:00Z">
          <w:r>
            <w:rPr>
              <w:rFonts w:ascii="宋体" w:hAnsi="宋体" w:hint="eastAsia"/>
              <w:sz w:val="23"/>
              <w:szCs w:val="23"/>
            </w:rPr>
            <w:delText>，</w:delText>
          </w:r>
          <w:r>
            <w:rPr>
              <w:rFonts w:ascii="宋体" w:hAnsi="宋体" w:hint="eastAsia"/>
              <w:b/>
              <w:sz w:val="23"/>
              <w:szCs w:val="23"/>
            </w:rPr>
            <w:delText>以本合同第</w:delText>
          </w:r>
        </w:del>
      </w:ins>
      <w:ins w:id="1350" w:author="GHT" w:date="2017-09-18T15:48:00Z">
        <w:del w:id="1351" w:author="sunjian1" w:date="2017-11-01T12:21:00Z">
          <w:r>
            <w:rPr>
              <w:rFonts w:ascii="宋体" w:hAnsi="宋体" w:hint="eastAsia"/>
              <w:b/>
              <w:sz w:val="23"/>
              <w:szCs w:val="23"/>
            </w:rPr>
            <w:delText>八</w:delText>
          </w:r>
        </w:del>
      </w:ins>
      <w:ins w:id="1352" w:author="GHT" w:date="2017-09-18T15:47:00Z">
        <w:del w:id="1353" w:author="sunjian1" w:date="2017-11-01T12:21:00Z">
          <w:r>
            <w:rPr>
              <w:rFonts w:ascii="宋体" w:hAnsi="宋体" w:hint="eastAsia"/>
              <w:b/>
              <w:sz w:val="23"/>
              <w:szCs w:val="23"/>
            </w:rPr>
            <w:delText>条第</w:delText>
          </w:r>
        </w:del>
      </w:ins>
      <w:ins w:id="1354" w:author="GHT" w:date="2017-09-18T15:48:00Z">
        <w:del w:id="1355" w:author="sunjian1" w:date="2017-11-01T12:21:00Z">
          <w:r>
            <w:rPr>
              <w:rFonts w:ascii="宋体" w:hAnsi="宋体" w:hint="eastAsia"/>
              <w:b/>
              <w:sz w:val="23"/>
              <w:szCs w:val="23"/>
            </w:rPr>
            <w:delText>5款</w:delText>
          </w:r>
        </w:del>
      </w:ins>
      <w:ins w:id="1356" w:author="GHT" w:date="2017-09-18T15:47:00Z">
        <w:del w:id="1357" w:author="sunjian1" w:date="2017-11-01T12:21:00Z">
          <w:r>
            <w:rPr>
              <w:rFonts w:ascii="宋体" w:hAnsi="宋体" w:hint="eastAsia"/>
              <w:b/>
              <w:sz w:val="23"/>
              <w:szCs w:val="23"/>
            </w:rPr>
            <w:delText>设定的补偿金额计算方式为准。</w:delText>
          </w:r>
        </w:del>
      </w:ins>
    </w:p>
    <w:p w:rsidR="00C31EF0" w:rsidRDefault="00572EF5">
      <w:pPr>
        <w:tabs>
          <w:tab w:val="left" w:pos="540"/>
          <w:tab w:val="left" w:pos="720"/>
        </w:tabs>
        <w:spacing w:line="360" w:lineRule="exact"/>
        <w:ind w:firstLine="570"/>
        <w:rPr>
          <w:del w:id="1358" w:author="sunjian1" w:date="2017-11-01T12:21:00Z"/>
          <w:rFonts w:ascii="宋体" w:hAnsi="宋体"/>
          <w:sz w:val="23"/>
          <w:szCs w:val="23"/>
        </w:rPr>
        <w:pPrChange w:id="1359" w:author="sunjian1" w:date="2017-11-01T12:21:00Z">
          <w:pPr>
            <w:spacing w:line="360" w:lineRule="exact"/>
            <w:ind w:firstLineChars="200" w:firstLine="460"/>
          </w:pPr>
        </w:pPrChange>
      </w:pPr>
      <w:del w:id="1360" w:author="sunjian1" w:date="2017-11-01T12:21:00Z">
        <w:r>
          <w:rPr>
            <w:rFonts w:ascii="宋体" w:hAnsi="宋体" w:hint="eastAsia"/>
            <w:sz w:val="23"/>
            <w:szCs w:val="23"/>
          </w:rPr>
          <w:delText>（八）合同第十三条</w:delText>
        </w:r>
      </w:del>
    </w:p>
    <w:p w:rsidR="00C31EF0" w:rsidRDefault="00572EF5">
      <w:pPr>
        <w:tabs>
          <w:tab w:val="left" w:pos="540"/>
          <w:tab w:val="left" w:pos="720"/>
        </w:tabs>
        <w:spacing w:line="360" w:lineRule="exact"/>
        <w:ind w:firstLine="570"/>
        <w:rPr>
          <w:del w:id="1361" w:author="sunjian1" w:date="2017-11-01T12:21:00Z"/>
          <w:rFonts w:ascii="宋体" w:hAnsi="宋体"/>
          <w:sz w:val="23"/>
          <w:szCs w:val="23"/>
        </w:rPr>
        <w:pPrChange w:id="1362" w:author="sunjian1" w:date="2017-11-01T12:21:00Z">
          <w:pPr>
            <w:spacing w:line="360" w:lineRule="exact"/>
            <w:ind w:firstLineChars="200" w:firstLine="460"/>
          </w:pPr>
        </w:pPrChange>
      </w:pPr>
      <w:del w:id="1363" w:author="sunjian1" w:date="2017-11-01T12:21:00Z">
        <w:r>
          <w:rPr>
            <w:rFonts w:ascii="宋体" w:hAnsi="宋体" w:hint="eastAsia"/>
            <w:sz w:val="23"/>
            <w:szCs w:val="23"/>
          </w:rPr>
          <w:delText>第4款保证人应填写全称。</w:delText>
        </w:r>
      </w:del>
    </w:p>
    <w:p w:rsidR="00C31EF0" w:rsidRDefault="00572EF5">
      <w:pPr>
        <w:tabs>
          <w:tab w:val="left" w:pos="540"/>
          <w:tab w:val="left" w:pos="720"/>
        </w:tabs>
        <w:spacing w:line="360" w:lineRule="exact"/>
        <w:ind w:firstLine="570"/>
        <w:rPr>
          <w:del w:id="1364" w:author="sunjian1" w:date="2017-11-01T12:21:00Z"/>
          <w:rFonts w:ascii="宋体" w:hAnsi="宋体"/>
          <w:sz w:val="23"/>
          <w:szCs w:val="23"/>
        </w:rPr>
        <w:pPrChange w:id="1365" w:author="sunjian1" w:date="2017-11-01T12:21:00Z">
          <w:pPr>
            <w:spacing w:line="360" w:lineRule="exact"/>
            <w:ind w:firstLineChars="200" w:firstLine="460"/>
          </w:pPr>
        </w:pPrChange>
      </w:pPr>
      <w:del w:id="1366" w:author="sunjian1" w:date="2017-11-01T12:21:00Z">
        <w:r>
          <w:rPr>
            <w:rFonts w:ascii="宋体" w:hAnsi="宋体" w:hint="eastAsia"/>
            <w:sz w:val="23"/>
            <w:szCs w:val="23"/>
          </w:rPr>
          <w:delText>（九）合同第十四条</w:delText>
        </w:r>
      </w:del>
    </w:p>
    <w:p w:rsidR="00C31EF0" w:rsidRDefault="00572EF5">
      <w:pPr>
        <w:tabs>
          <w:tab w:val="left" w:pos="540"/>
          <w:tab w:val="left" w:pos="720"/>
        </w:tabs>
        <w:spacing w:line="360" w:lineRule="exact"/>
        <w:ind w:firstLine="570"/>
        <w:rPr>
          <w:del w:id="1367" w:author="sunjian1" w:date="2017-11-01T12:21:00Z"/>
          <w:rFonts w:ascii="宋体" w:hAnsi="宋体"/>
          <w:sz w:val="23"/>
          <w:szCs w:val="23"/>
        </w:rPr>
        <w:pPrChange w:id="1368" w:author="sunjian1" w:date="2017-11-01T12:21:00Z">
          <w:pPr>
            <w:spacing w:line="360" w:lineRule="exact"/>
            <w:ind w:firstLineChars="200" w:firstLine="460"/>
          </w:pPr>
        </w:pPrChange>
      </w:pPr>
      <w:del w:id="1369" w:author="sunjian1" w:date="2017-11-01T12:21:00Z">
        <w:r>
          <w:rPr>
            <w:rFonts w:ascii="宋体" w:hAnsi="宋体" w:hint="eastAsia"/>
            <w:sz w:val="23"/>
            <w:szCs w:val="23"/>
          </w:rPr>
          <w:delText>第1款填写《抵质押物清单》编号，编号自行编写，无内容加盖“此栏空白”章。</w:delText>
        </w:r>
      </w:del>
    </w:p>
    <w:p w:rsidR="00C31EF0" w:rsidRDefault="00572EF5">
      <w:pPr>
        <w:tabs>
          <w:tab w:val="left" w:pos="540"/>
          <w:tab w:val="left" w:pos="720"/>
        </w:tabs>
        <w:spacing w:line="360" w:lineRule="exact"/>
        <w:ind w:firstLine="570"/>
        <w:rPr>
          <w:del w:id="1370" w:author="sunjian1" w:date="2017-11-01T12:20:00Z"/>
          <w:rFonts w:ascii="宋体" w:hAnsi="宋体"/>
          <w:sz w:val="23"/>
          <w:szCs w:val="23"/>
        </w:rPr>
        <w:pPrChange w:id="1371" w:author="sunjian1" w:date="2017-11-01T12:21:00Z">
          <w:pPr>
            <w:spacing w:line="360" w:lineRule="exact"/>
            <w:ind w:firstLineChars="200" w:firstLine="460"/>
          </w:pPr>
        </w:pPrChange>
      </w:pPr>
      <w:del w:id="1372" w:author="sunjian1" w:date="2017-11-01T12:21:00Z">
        <w:r>
          <w:rPr>
            <w:rFonts w:ascii="宋体" w:hAnsi="宋体" w:hint="eastAsia"/>
            <w:sz w:val="23"/>
            <w:szCs w:val="23"/>
          </w:rPr>
          <w:delText>（十）合同第</w:delText>
        </w:r>
      </w:del>
      <w:del w:id="1373" w:author="sunjian1" w:date="2017-11-01T12:20:00Z">
        <w:r>
          <w:rPr>
            <w:rFonts w:ascii="宋体" w:hAnsi="宋体" w:hint="eastAsia"/>
            <w:sz w:val="23"/>
            <w:szCs w:val="23"/>
          </w:rPr>
          <w:delText>十五条</w:delText>
        </w:r>
      </w:del>
    </w:p>
    <w:p w:rsidR="00C31EF0" w:rsidRDefault="00572EF5">
      <w:pPr>
        <w:tabs>
          <w:tab w:val="left" w:pos="540"/>
          <w:tab w:val="left" w:pos="720"/>
        </w:tabs>
        <w:spacing w:line="360" w:lineRule="exact"/>
        <w:ind w:firstLine="570"/>
        <w:rPr>
          <w:del w:id="1374" w:author="sunjian1" w:date="2017-11-01T12:20:00Z"/>
          <w:rFonts w:ascii="宋体" w:hAnsi="宋体"/>
          <w:sz w:val="23"/>
          <w:szCs w:val="23"/>
        </w:rPr>
        <w:pPrChange w:id="1375" w:author="sunjian1" w:date="2017-11-01T12:21:00Z">
          <w:pPr>
            <w:spacing w:line="360" w:lineRule="exact"/>
            <w:ind w:firstLineChars="200" w:firstLine="460"/>
          </w:pPr>
        </w:pPrChange>
      </w:pPr>
      <w:del w:id="1376" w:author="sunjian1" w:date="2017-11-01T12:20:00Z">
        <w:r>
          <w:rPr>
            <w:rFonts w:ascii="宋体" w:hAnsi="宋体" w:hint="eastAsia"/>
            <w:sz w:val="23"/>
            <w:szCs w:val="23"/>
          </w:rPr>
          <w:delText>第</w:delText>
        </w:r>
        <w:r>
          <w:rPr>
            <w:rFonts w:ascii="宋体" w:hAnsi="宋体"/>
            <w:sz w:val="23"/>
            <w:szCs w:val="23"/>
          </w:rPr>
          <w:delText>1款填写《抵质押物清单》编号，编号自行编写，无内容加盖“此栏空白”章。</w:delText>
        </w:r>
      </w:del>
    </w:p>
    <w:p w:rsidR="00C31EF0" w:rsidRDefault="00572EF5">
      <w:pPr>
        <w:tabs>
          <w:tab w:val="left" w:pos="540"/>
          <w:tab w:val="left" w:pos="720"/>
        </w:tabs>
        <w:spacing w:line="360" w:lineRule="exact"/>
        <w:ind w:firstLine="570"/>
        <w:rPr>
          <w:del w:id="1377" w:author="sunjian1" w:date="2017-11-01T12:20:00Z"/>
          <w:rFonts w:ascii="宋体" w:hAnsi="宋体"/>
          <w:sz w:val="23"/>
          <w:szCs w:val="23"/>
        </w:rPr>
        <w:pPrChange w:id="1378" w:author="sunjian1" w:date="2017-11-01T12:21:00Z">
          <w:pPr>
            <w:spacing w:line="360" w:lineRule="exact"/>
            <w:ind w:firstLineChars="200" w:firstLine="460"/>
          </w:pPr>
        </w:pPrChange>
      </w:pPr>
      <w:del w:id="1379" w:author="sunjian1" w:date="2017-11-01T12:20:00Z">
        <w:r>
          <w:rPr>
            <w:rFonts w:ascii="宋体" w:hAnsi="宋体" w:hint="eastAsia"/>
            <w:sz w:val="23"/>
            <w:szCs w:val="23"/>
          </w:rPr>
          <w:delText>第</w:delText>
        </w:r>
        <w:r>
          <w:rPr>
            <w:rFonts w:ascii="宋体" w:hAnsi="宋体"/>
            <w:sz w:val="23"/>
            <w:szCs w:val="23"/>
          </w:rPr>
          <w:delText>8款质物及权利凭证的移交视具体情况而定。</w:delText>
        </w:r>
      </w:del>
    </w:p>
    <w:p w:rsidR="00C31EF0" w:rsidRDefault="00572EF5">
      <w:pPr>
        <w:tabs>
          <w:tab w:val="left" w:pos="540"/>
          <w:tab w:val="left" w:pos="720"/>
        </w:tabs>
        <w:spacing w:line="360" w:lineRule="exact"/>
        <w:ind w:firstLine="570"/>
        <w:rPr>
          <w:del w:id="1380" w:author="sunjian1" w:date="2017-11-01T12:20:00Z"/>
          <w:rFonts w:ascii="宋体" w:hAnsi="宋体"/>
          <w:sz w:val="23"/>
          <w:szCs w:val="23"/>
        </w:rPr>
        <w:pPrChange w:id="1381" w:author="sunjian1" w:date="2017-11-01T12:21:00Z">
          <w:pPr>
            <w:spacing w:line="360" w:lineRule="exact"/>
            <w:ind w:firstLineChars="200" w:firstLine="460"/>
          </w:pPr>
        </w:pPrChange>
      </w:pPr>
      <w:del w:id="1382" w:author="sunjian1" w:date="2017-11-01T12:20:00Z">
        <w:r>
          <w:rPr>
            <w:rFonts w:ascii="宋体" w:hAnsi="宋体" w:hint="eastAsia"/>
            <w:sz w:val="23"/>
            <w:szCs w:val="23"/>
          </w:rPr>
          <w:delText>（十一）合同第十六条</w:delText>
        </w:r>
      </w:del>
    </w:p>
    <w:p w:rsidR="00C31EF0" w:rsidRDefault="00572EF5">
      <w:pPr>
        <w:tabs>
          <w:tab w:val="left" w:pos="540"/>
          <w:tab w:val="left" w:pos="720"/>
        </w:tabs>
        <w:spacing w:line="360" w:lineRule="exact"/>
        <w:ind w:firstLine="570"/>
        <w:rPr>
          <w:del w:id="1383" w:author="sunjian1" w:date="2017-11-01T12:20:00Z"/>
          <w:rFonts w:ascii="宋体" w:hAnsi="宋体"/>
          <w:sz w:val="23"/>
          <w:szCs w:val="23"/>
        </w:rPr>
        <w:pPrChange w:id="1384" w:author="sunjian1" w:date="2017-11-01T12:21:00Z">
          <w:pPr>
            <w:spacing w:line="360" w:lineRule="exact"/>
            <w:ind w:firstLineChars="200" w:firstLine="460"/>
          </w:pPr>
        </w:pPrChange>
      </w:pPr>
      <w:del w:id="1385" w:author="sunjian1" w:date="2017-11-01T12:20:00Z">
        <w:r>
          <w:rPr>
            <w:rFonts w:ascii="宋体" w:hAnsi="宋体" w:hint="eastAsia"/>
            <w:sz w:val="23"/>
            <w:szCs w:val="23"/>
          </w:rPr>
          <w:delText>办理保险的情况必须做出约定，在“办理</w:delText>
        </w:r>
        <w:r>
          <w:rPr>
            <w:rFonts w:ascii="宋体" w:hAnsi="宋体"/>
            <w:sz w:val="23"/>
            <w:szCs w:val="23"/>
          </w:rPr>
          <w:delText>/不办理”中选择。</w:delText>
        </w:r>
      </w:del>
    </w:p>
    <w:p w:rsidR="00C31EF0" w:rsidRDefault="00572EF5">
      <w:pPr>
        <w:tabs>
          <w:tab w:val="left" w:pos="540"/>
          <w:tab w:val="left" w:pos="720"/>
        </w:tabs>
        <w:spacing w:line="360" w:lineRule="exact"/>
        <w:ind w:firstLine="570"/>
        <w:rPr>
          <w:del w:id="1386" w:author="sunjian1" w:date="2017-11-01T12:20:00Z"/>
          <w:rFonts w:ascii="宋体" w:hAnsi="宋体"/>
          <w:sz w:val="23"/>
          <w:szCs w:val="23"/>
        </w:rPr>
        <w:pPrChange w:id="1387" w:author="sunjian1" w:date="2017-11-01T12:21:00Z">
          <w:pPr>
            <w:spacing w:line="360" w:lineRule="exact"/>
            <w:ind w:firstLineChars="200" w:firstLine="460"/>
          </w:pPr>
        </w:pPrChange>
      </w:pPr>
      <w:del w:id="1388" w:author="sunjian1" w:date="2017-11-01T12:20:00Z">
        <w:r>
          <w:rPr>
            <w:rFonts w:ascii="宋体" w:hAnsi="宋体" w:hint="eastAsia"/>
            <w:sz w:val="23"/>
            <w:szCs w:val="23"/>
          </w:rPr>
          <w:delText>（十二）第十八条</w:delText>
        </w:r>
      </w:del>
    </w:p>
    <w:p w:rsidR="00C31EF0" w:rsidRDefault="00572EF5">
      <w:pPr>
        <w:tabs>
          <w:tab w:val="left" w:pos="540"/>
          <w:tab w:val="left" w:pos="720"/>
        </w:tabs>
        <w:spacing w:line="360" w:lineRule="exact"/>
        <w:ind w:firstLine="570"/>
        <w:rPr>
          <w:del w:id="1389" w:author="sunjian1" w:date="2017-11-01T12:20:00Z"/>
          <w:rFonts w:ascii="宋体" w:hAnsi="宋体"/>
          <w:sz w:val="23"/>
          <w:szCs w:val="23"/>
        </w:rPr>
        <w:pPrChange w:id="1390" w:author="sunjian1" w:date="2017-11-01T12:21:00Z">
          <w:pPr>
            <w:spacing w:line="360" w:lineRule="exact"/>
            <w:ind w:firstLineChars="200" w:firstLine="460"/>
          </w:pPr>
        </w:pPrChange>
      </w:pPr>
      <w:del w:id="1391" w:author="sunjian1" w:date="2017-11-01T12:20:00Z">
        <w:r>
          <w:rPr>
            <w:rFonts w:ascii="宋体" w:hAnsi="宋体" w:hint="eastAsia"/>
            <w:sz w:val="23"/>
            <w:szCs w:val="23"/>
          </w:rPr>
          <w:delText>违约金比例，根据双方协商进行填写。</w:delText>
        </w:r>
      </w:del>
    </w:p>
    <w:p w:rsidR="00C31EF0" w:rsidRDefault="00572EF5">
      <w:pPr>
        <w:tabs>
          <w:tab w:val="left" w:pos="540"/>
          <w:tab w:val="left" w:pos="720"/>
        </w:tabs>
        <w:spacing w:line="360" w:lineRule="exact"/>
        <w:ind w:firstLine="570"/>
        <w:rPr>
          <w:del w:id="1392" w:author="sunjian1" w:date="2017-11-01T12:20:00Z"/>
          <w:rFonts w:ascii="宋体" w:hAnsi="宋体"/>
          <w:sz w:val="23"/>
          <w:szCs w:val="23"/>
        </w:rPr>
        <w:pPrChange w:id="1393" w:author="sunjian1" w:date="2017-11-01T12:21:00Z">
          <w:pPr>
            <w:spacing w:line="360" w:lineRule="exact"/>
            <w:ind w:firstLineChars="200" w:firstLine="460"/>
          </w:pPr>
        </w:pPrChange>
      </w:pPr>
      <w:del w:id="1394" w:author="sunjian1" w:date="2017-11-01T12:20:00Z">
        <w:r>
          <w:rPr>
            <w:rFonts w:ascii="宋体" w:hAnsi="宋体" w:hint="eastAsia"/>
            <w:sz w:val="23"/>
            <w:szCs w:val="23"/>
          </w:rPr>
          <w:delText>（十三）合同第二十四条</w:delText>
        </w:r>
      </w:del>
    </w:p>
    <w:p w:rsidR="00C31EF0" w:rsidRDefault="00572EF5">
      <w:pPr>
        <w:tabs>
          <w:tab w:val="left" w:pos="540"/>
          <w:tab w:val="left" w:pos="720"/>
        </w:tabs>
        <w:spacing w:line="360" w:lineRule="exact"/>
        <w:ind w:firstLine="570"/>
        <w:rPr>
          <w:del w:id="1395" w:author="sunjian1" w:date="2017-11-01T12:20:00Z"/>
          <w:rFonts w:ascii="宋体" w:hAnsi="宋体"/>
          <w:sz w:val="23"/>
          <w:szCs w:val="23"/>
        </w:rPr>
        <w:pPrChange w:id="1396" w:author="sunjian1" w:date="2017-11-01T12:21:00Z">
          <w:pPr>
            <w:spacing w:line="360" w:lineRule="exact"/>
            <w:ind w:firstLineChars="200" w:firstLine="460"/>
          </w:pPr>
        </w:pPrChange>
      </w:pPr>
      <w:del w:id="1397" w:author="sunjian1" w:date="2017-11-01T12:20:00Z">
        <w:r>
          <w:rPr>
            <w:rFonts w:ascii="宋体" w:hAnsi="宋体" w:hint="eastAsia"/>
            <w:sz w:val="23"/>
            <w:szCs w:val="23"/>
          </w:rPr>
          <w:delText>争议解决请选择第一种方式“向贷款人住所地人民法院起诉”。</w:delText>
        </w:r>
      </w:del>
    </w:p>
    <w:p w:rsidR="00C31EF0" w:rsidRDefault="00572EF5">
      <w:pPr>
        <w:tabs>
          <w:tab w:val="left" w:pos="540"/>
          <w:tab w:val="left" w:pos="720"/>
        </w:tabs>
        <w:spacing w:line="360" w:lineRule="exact"/>
        <w:ind w:firstLine="570"/>
        <w:rPr>
          <w:del w:id="1398" w:author="sunjian1" w:date="2017-11-01T12:20:00Z"/>
          <w:rFonts w:ascii="宋体" w:hAnsi="宋体"/>
          <w:sz w:val="23"/>
          <w:szCs w:val="23"/>
        </w:rPr>
        <w:pPrChange w:id="1399" w:author="sunjian1" w:date="2017-11-01T12:21:00Z">
          <w:pPr>
            <w:spacing w:line="360" w:lineRule="exact"/>
            <w:ind w:firstLineChars="200" w:firstLine="460"/>
          </w:pPr>
        </w:pPrChange>
      </w:pPr>
      <w:del w:id="1400" w:author="sunjian1" w:date="2017-11-01T12:20:00Z">
        <w:r>
          <w:rPr>
            <w:rFonts w:ascii="宋体" w:hAnsi="宋体" w:hint="eastAsia"/>
            <w:sz w:val="23"/>
            <w:szCs w:val="23"/>
          </w:rPr>
          <w:delText>（十四）合同第二十七条</w:delText>
        </w:r>
      </w:del>
    </w:p>
    <w:p w:rsidR="00C31EF0" w:rsidRDefault="00572EF5">
      <w:pPr>
        <w:tabs>
          <w:tab w:val="left" w:pos="540"/>
          <w:tab w:val="left" w:pos="720"/>
        </w:tabs>
        <w:spacing w:line="360" w:lineRule="exact"/>
        <w:ind w:firstLine="570"/>
        <w:rPr>
          <w:del w:id="1401" w:author="sunjian1" w:date="2017-11-01T12:20:00Z"/>
          <w:rFonts w:ascii="宋体" w:hAnsi="宋体"/>
          <w:sz w:val="23"/>
          <w:szCs w:val="23"/>
        </w:rPr>
        <w:pPrChange w:id="1402" w:author="sunjian1" w:date="2017-11-01T12:21:00Z">
          <w:pPr>
            <w:spacing w:line="360" w:lineRule="exact"/>
            <w:ind w:firstLineChars="200" w:firstLine="460"/>
          </w:pPr>
        </w:pPrChange>
      </w:pPr>
      <w:del w:id="1403" w:author="sunjian1" w:date="2017-11-01T12:20:00Z">
        <w:r>
          <w:rPr>
            <w:rFonts w:ascii="宋体" w:hAnsi="宋体" w:hint="eastAsia"/>
            <w:sz w:val="23"/>
            <w:szCs w:val="23"/>
          </w:rPr>
          <w:delText>合同份数以中文大写填写（如：壹、贰）。</w:delText>
        </w:r>
      </w:del>
    </w:p>
    <w:p w:rsidR="00C31EF0" w:rsidRDefault="00572EF5">
      <w:pPr>
        <w:tabs>
          <w:tab w:val="left" w:pos="540"/>
          <w:tab w:val="left" w:pos="720"/>
        </w:tabs>
        <w:spacing w:line="360" w:lineRule="exact"/>
        <w:ind w:firstLine="570"/>
        <w:rPr>
          <w:del w:id="1404" w:author="sunjian1" w:date="2017-11-01T12:20:00Z"/>
          <w:rFonts w:ascii="宋体" w:hAnsi="宋体" w:cs="Times New Roman"/>
          <w:b/>
          <w:sz w:val="23"/>
          <w:szCs w:val="23"/>
        </w:rPr>
        <w:pPrChange w:id="1405" w:author="sunjian1" w:date="2017-11-01T12:21:00Z">
          <w:pPr>
            <w:spacing w:line="360" w:lineRule="exact"/>
            <w:ind w:firstLineChars="200" w:firstLine="462"/>
          </w:pPr>
        </w:pPrChange>
      </w:pPr>
      <w:del w:id="1406" w:author="sunjian1" w:date="2017-11-01T12:20:00Z">
        <w:r>
          <w:rPr>
            <w:rFonts w:ascii="宋体" w:hAnsi="宋体" w:hint="eastAsia"/>
            <w:b/>
            <w:sz w:val="23"/>
            <w:szCs w:val="23"/>
          </w:rPr>
          <w:delText>（十五）</w:delText>
        </w:r>
        <w:r>
          <w:rPr>
            <w:rFonts w:ascii="宋体" w:hAnsi="宋体" w:cs="Times New Roman" w:hint="eastAsia"/>
            <w:b/>
            <w:sz w:val="23"/>
            <w:szCs w:val="23"/>
          </w:rPr>
          <w:delText>第二十八条“提示”约定为“贷款人已提请借款人、保证人、抵押人和出质人注意对本合同各条款作全面、准确的理解，并应借款人、保证人、抵押人和出质人的要求做了相应的条款说明，并特别提示各方注意了免除或限制贷款人责任的条款。签约各方对本合同含义认识一致。”</w:delText>
        </w:r>
      </w:del>
    </w:p>
    <w:p w:rsidR="00C31EF0" w:rsidRDefault="00572EF5">
      <w:pPr>
        <w:tabs>
          <w:tab w:val="left" w:pos="540"/>
          <w:tab w:val="left" w:pos="720"/>
        </w:tabs>
        <w:spacing w:line="360" w:lineRule="exact"/>
        <w:ind w:firstLine="570"/>
        <w:rPr>
          <w:del w:id="1407" w:author="sunjian1" w:date="2017-11-01T12:20:00Z"/>
          <w:rFonts w:ascii="宋体" w:hAnsi="宋体"/>
          <w:b/>
          <w:kern w:val="0"/>
          <w:sz w:val="23"/>
          <w:szCs w:val="23"/>
        </w:rPr>
        <w:pPrChange w:id="1408" w:author="sunjian1" w:date="2017-11-01T12:21:00Z">
          <w:pPr>
            <w:spacing w:line="360" w:lineRule="exact"/>
            <w:ind w:firstLineChars="200" w:firstLine="462"/>
          </w:pPr>
        </w:pPrChange>
      </w:pPr>
      <w:del w:id="1409" w:author="sunjian1" w:date="2017-11-01T12:20:00Z">
        <w:r>
          <w:rPr>
            <w:rFonts w:ascii="宋体" w:hAnsi="宋体" w:hint="eastAsia"/>
            <w:b/>
            <w:kern w:val="0"/>
            <w:sz w:val="23"/>
            <w:szCs w:val="23"/>
          </w:rPr>
          <w:delText>应由客户在该款下面“借款人、保证人、抵押人、出质人声明”后的横线上手填上述内容或由我行填写后加盖客户印章。</w:delText>
        </w:r>
      </w:del>
    </w:p>
    <w:p w:rsidR="00C31EF0" w:rsidRDefault="00572EF5">
      <w:pPr>
        <w:tabs>
          <w:tab w:val="left" w:pos="540"/>
          <w:tab w:val="left" w:pos="720"/>
        </w:tabs>
        <w:spacing w:line="360" w:lineRule="exact"/>
        <w:ind w:firstLine="570"/>
        <w:rPr>
          <w:del w:id="1410" w:author="sunjian1" w:date="2017-11-01T12:20:00Z"/>
          <w:rFonts w:ascii="宋体" w:hAnsi="宋体"/>
          <w:sz w:val="23"/>
          <w:szCs w:val="23"/>
        </w:rPr>
        <w:pPrChange w:id="1411" w:author="sunjian1" w:date="2017-11-01T12:21:00Z">
          <w:pPr>
            <w:tabs>
              <w:tab w:val="left" w:pos="540"/>
              <w:tab w:val="left" w:pos="720"/>
            </w:tabs>
            <w:spacing w:line="360" w:lineRule="exact"/>
            <w:ind w:firstLineChars="200" w:firstLine="460"/>
            <w:jc w:val="left"/>
          </w:pPr>
        </w:pPrChange>
      </w:pPr>
      <w:del w:id="1412" w:author="sunjian1" w:date="2017-11-01T12:20:00Z">
        <w:r>
          <w:rPr>
            <w:rFonts w:ascii="宋体" w:hAnsi="宋体" w:hint="eastAsia"/>
            <w:sz w:val="23"/>
            <w:szCs w:val="23"/>
          </w:rPr>
          <w:delText>（十六）合同涉及抵押</w:delText>
        </w:r>
        <w:r>
          <w:rPr>
            <w:rFonts w:ascii="宋体" w:hAnsi="宋体"/>
            <w:sz w:val="23"/>
            <w:szCs w:val="23"/>
          </w:rPr>
          <w:delText>/质押的，应当到相应部门办理抵押/质押登记。</w:delText>
        </w:r>
      </w:del>
    </w:p>
    <w:p w:rsidR="00C31EF0" w:rsidRDefault="00572EF5">
      <w:pPr>
        <w:tabs>
          <w:tab w:val="left" w:pos="540"/>
          <w:tab w:val="left" w:pos="720"/>
        </w:tabs>
        <w:spacing w:line="360" w:lineRule="exact"/>
        <w:ind w:firstLine="570"/>
        <w:rPr>
          <w:del w:id="1413" w:author="sunjian1" w:date="2017-11-01T12:20:00Z"/>
          <w:rFonts w:ascii="宋体" w:hAnsi="宋体"/>
          <w:sz w:val="23"/>
          <w:szCs w:val="23"/>
        </w:rPr>
        <w:pPrChange w:id="1414" w:author="sunjian1" w:date="2017-11-01T12:21:00Z">
          <w:pPr>
            <w:spacing w:line="360" w:lineRule="exact"/>
            <w:ind w:firstLineChars="200" w:firstLine="460"/>
          </w:pPr>
        </w:pPrChange>
      </w:pPr>
      <w:del w:id="1415" w:author="sunjian1" w:date="2017-11-01T12:20:00Z">
        <w:r>
          <w:rPr>
            <w:rFonts w:ascii="宋体" w:hAnsi="宋体" w:hint="eastAsia"/>
            <w:sz w:val="23"/>
            <w:szCs w:val="23"/>
          </w:rPr>
          <w:delText>（十七）其他条款参照《关于合同文本共同条款的总体说明》进行填写。</w:delText>
        </w:r>
      </w:del>
    </w:p>
    <w:p w:rsidR="00C31EF0" w:rsidRDefault="00C31EF0">
      <w:pPr>
        <w:tabs>
          <w:tab w:val="left" w:pos="540"/>
          <w:tab w:val="left" w:pos="720"/>
        </w:tabs>
        <w:spacing w:line="360" w:lineRule="exact"/>
        <w:ind w:firstLine="570"/>
        <w:pPrChange w:id="1416" w:author="sunjian1" w:date="2017-11-01T12:21:00Z">
          <w:pPr/>
        </w:pPrChange>
      </w:pPr>
    </w:p>
    <w:sectPr w:rsidR="00C31EF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1A8" w:rsidRDefault="00D061A8">
      <w:pPr>
        <w:spacing w:after="0" w:line="240" w:lineRule="auto"/>
      </w:pPr>
      <w:r>
        <w:separator/>
      </w:r>
    </w:p>
  </w:endnote>
  <w:endnote w:type="continuationSeparator" w:id="0">
    <w:p w:rsidR="00D061A8" w:rsidRDefault="00D06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仿宋_GB2312">
    <w:altName w:val="微软雅黑"/>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ED7" w:rsidRDefault="007C1ED7">
    <w:pPr>
      <w:pStyle w:val="Footer"/>
      <w:jc w:val="center"/>
    </w:pPr>
    <w:r>
      <w:fldChar w:fldCharType="begin"/>
    </w:r>
    <w:r>
      <w:instrText xml:space="preserve"> PAGE   \* MERGEFORMAT </w:instrText>
    </w:r>
    <w:r>
      <w:fldChar w:fldCharType="separate"/>
    </w:r>
    <w:r>
      <w:t>1</w:t>
    </w:r>
    <w:r>
      <w:fldChar w:fldCharType="end"/>
    </w:r>
  </w:p>
  <w:p w:rsidR="007C1ED7" w:rsidRDefault="007C1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1A8" w:rsidRDefault="00D061A8">
      <w:pPr>
        <w:spacing w:after="0" w:line="240" w:lineRule="auto"/>
      </w:pPr>
      <w:r>
        <w:separator/>
      </w:r>
    </w:p>
  </w:footnote>
  <w:footnote w:type="continuationSeparator" w:id="0">
    <w:p w:rsidR="00D061A8" w:rsidRDefault="00D061A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ang, Lester (DI SW CAS MS-AWS MAA CCC DEV)">
    <w15:presenceInfo w15:providerId="AD" w15:userId="S-1-5-21-954228201-601818101-482762101-356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trackRevisions/>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1EF0"/>
    <w:rsid w:val="0000614A"/>
    <w:rsid w:val="00072697"/>
    <w:rsid w:val="000B27C7"/>
    <w:rsid w:val="000C62C1"/>
    <w:rsid w:val="000E2FB5"/>
    <w:rsid w:val="00114B0F"/>
    <w:rsid w:val="001925A6"/>
    <w:rsid w:val="001C7188"/>
    <w:rsid w:val="00247D66"/>
    <w:rsid w:val="00253DD0"/>
    <w:rsid w:val="00256C5E"/>
    <w:rsid w:val="00292260"/>
    <w:rsid w:val="002A5D8F"/>
    <w:rsid w:val="002B5560"/>
    <w:rsid w:val="002F0F23"/>
    <w:rsid w:val="002F5746"/>
    <w:rsid w:val="003251A2"/>
    <w:rsid w:val="003638FE"/>
    <w:rsid w:val="003D6402"/>
    <w:rsid w:val="00402DCE"/>
    <w:rsid w:val="00432FBC"/>
    <w:rsid w:val="004A0175"/>
    <w:rsid w:val="004A5E3D"/>
    <w:rsid w:val="004C72C6"/>
    <w:rsid w:val="004E034D"/>
    <w:rsid w:val="004F5888"/>
    <w:rsid w:val="00506630"/>
    <w:rsid w:val="00572EF5"/>
    <w:rsid w:val="005E0213"/>
    <w:rsid w:val="0067086E"/>
    <w:rsid w:val="006C28B2"/>
    <w:rsid w:val="007410DD"/>
    <w:rsid w:val="00794728"/>
    <w:rsid w:val="00794D5D"/>
    <w:rsid w:val="007A563A"/>
    <w:rsid w:val="007C1ED7"/>
    <w:rsid w:val="007D02F0"/>
    <w:rsid w:val="00807B45"/>
    <w:rsid w:val="0083737D"/>
    <w:rsid w:val="008F0E87"/>
    <w:rsid w:val="0090660F"/>
    <w:rsid w:val="00943E98"/>
    <w:rsid w:val="00951AD6"/>
    <w:rsid w:val="009976B6"/>
    <w:rsid w:val="009D48E2"/>
    <w:rsid w:val="00A51971"/>
    <w:rsid w:val="00A775A5"/>
    <w:rsid w:val="00AA3E71"/>
    <w:rsid w:val="00B24611"/>
    <w:rsid w:val="00B25C89"/>
    <w:rsid w:val="00B574C6"/>
    <w:rsid w:val="00B86D1A"/>
    <w:rsid w:val="00BC3678"/>
    <w:rsid w:val="00BE77CF"/>
    <w:rsid w:val="00C31EF0"/>
    <w:rsid w:val="00C33CEE"/>
    <w:rsid w:val="00C7184D"/>
    <w:rsid w:val="00C92357"/>
    <w:rsid w:val="00CD7FEE"/>
    <w:rsid w:val="00D061A8"/>
    <w:rsid w:val="00D34E9B"/>
    <w:rsid w:val="00D47133"/>
    <w:rsid w:val="00DF7205"/>
    <w:rsid w:val="00E43D3B"/>
    <w:rsid w:val="00ED0646"/>
    <w:rsid w:val="00EF038A"/>
    <w:rsid w:val="00F0082E"/>
    <w:rsid w:val="00F444EB"/>
    <w:rsid w:val="00F74B0D"/>
    <w:rsid w:val="00FD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A2E8DA8"/>
  <w15:docId w15:val="{FA0AFC56-91D7-4233-99D2-EE61F87A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611"/>
    <w:pPr>
      <w:widowControl w:val="0"/>
      <w:spacing w:after="160" w:line="259" w:lineRule="auto"/>
      <w:jc w:val="both"/>
    </w:pPr>
    <w:rPr>
      <w:rFonts w:ascii="Calibri" w:hAnsi="Calibri" w:cs="SimHe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pPr>
      <w:jc w:val="left"/>
    </w:pPr>
  </w:style>
  <w:style w:type="paragraph" w:styleId="BalloonText">
    <w:name w:val="Balloon Text"/>
    <w:basedOn w:val="Normal"/>
    <w:link w:val="BalloonTextChar"/>
    <w:uiPriority w:val="99"/>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CommentReference">
    <w:name w:val="annotation reference"/>
    <w:uiPriority w:val="99"/>
    <w:unhideWhenUsed/>
    <w:qFormat/>
    <w:rPr>
      <w:sz w:val="21"/>
      <w:szCs w:val="21"/>
    </w:rPr>
  </w:style>
  <w:style w:type="character" w:customStyle="1" w:styleId="HeaderChar">
    <w:name w:val="Header Char"/>
    <w:link w:val="Header"/>
    <w:uiPriority w:val="99"/>
    <w:qFormat/>
    <w:rPr>
      <w:sz w:val="18"/>
      <w:szCs w:val="18"/>
    </w:rPr>
  </w:style>
  <w:style w:type="character" w:customStyle="1" w:styleId="FooterChar">
    <w:name w:val="Footer Char"/>
    <w:link w:val="Footer"/>
    <w:uiPriority w:val="99"/>
    <w:qFormat/>
    <w:rPr>
      <w:sz w:val="18"/>
      <w:szCs w:val="18"/>
    </w:rPr>
  </w:style>
  <w:style w:type="character" w:customStyle="1" w:styleId="BalloonTextChar">
    <w:name w:val="Balloon Text Char"/>
    <w:link w:val="BalloonText"/>
    <w:uiPriority w:val="99"/>
    <w:semiHidden/>
    <w:qFormat/>
    <w:rPr>
      <w:sz w:val="18"/>
      <w:szCs w:val="18"/>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link w:val="CommentSubject"/>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22</Pages>
  <Words>3176</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个人购房担保</vt:lpstr>
    </vt:vector>
  </TitlesOfParts>
  <Company>Microsoft</Company>
  <LinksUpToDate>false</LinksUpToDate>
  <CharactersWithSpaces>21243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个人购房担保</dc:title>
  <dc:creator>Windows</dc:creator>
  <cp:lastModifiedBy>Zhang, Lester (DI SW CAS MS-AWS MAA CCC DEV)</cp:lastModifiedBy>
  <cp:revision>79</cp:revision>
  <cp:lastPrinted>2018-03-16T08:53:00Z</cp:lastPrinted>
  <dcterms:created xsi:type="dcterms:W3CDTF">2019-04-13T08:45:00Z</dcterms:created>
  <dcterms:modified xsi:type="dcterms:W3CDTF">2019-04-13T10:22:00Z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